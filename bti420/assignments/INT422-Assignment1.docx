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99" w:rsidRPr="00260FC2" w:rsidRDefault="00105A99" w:rsidP="00105A99">
      <w:pPr>
        <w:pStyle w:val="Heading2"/>
        <w:rPr>
          <w:rFonts w:ascii="Arial" w:hAnsi="Arial" w:cs="Arial"/>
        </w:rPr>
      </w:pPr>
      <w:r w:rsidRPr="00260FC2">
        <w:rPr>
          <w:rFonts w:ascii="Arial" w:hAnsi="Arial" w:cs="Arial"/>
        </w:rPr>
        <w:t>INT</w:t>
      </w:r>
      <w:r w:rsidR="009E1C94" w:rsidRPr="00260FC2">
        <w:rPr>
          <w:rFonts w:ascii="Arial" w:hAnsi="Arial" w:cs="Arial"/>
        </w:rPr>
        <w:t>4</w:t>
      </w:r>
      <w:r w:rsidRPr="00260FC2">
        <w:rPr>
          <w:rFonts w:ascii="Arial" w:hAnsi="Arial" w:cs="Arial"/>
        </w:rPr>
        <w:t>22 Assignment 1</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Creating your first ASP.NET MVC web app.</w:t>
      </w:r>
    </w:p>
    <w:p w:rsidR="009E1C94" w:rsidRDefault="00A04A1B" w:rsidP="00105A99">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Read/skim all of this document before you begin work.</w:t>
      </w:r>
    </w:p>
    <w:p w:rsidR="00A04A1B" w:rsidRPr="00A04A1B" w:rsidRDefault="00A04A1B" w:rsidP="00105A99">
      <w:pPr>
        <w:spacing w:before="100" w:beforeAutospacing="1" w:after="100" w:afterAutospacing="1" w:line="240" w:lineRule="auto"/>
        <w:rPr>
          <w:rFonts w:ascii="Arial" w:eastAsia="Times New Roman" w:hAnsi="Arial" w:cs="Arial"/>
          <w:sz w:val="18"/>
          <w:szCs w:val="24"/>
        </w:rPr>
      </w:pPr>
    </w:p>
    <w:p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Due date</w:t>
      </w:r>
    </w:p>
    <w:p w:rsidR="00105A99" w:rsidRPr="00260FC2" w:rsidRDefault="00A04A1B" w:rsidP="00105A99">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Section </w:t>
      </w:r>
      <w:r>
        <w:rPr>
          <w:rFonts w:ascii="Arial" w:eastAsia="Times New Roman" w:hAnsi="Arial" w:cs="Arial"/>
          <w:sz w:val="24"/>
          <w:szCs w:val="24"/>
        </w:rPr>
        <w:t>A</w:t>
      </w:r>
      <w:r w:rsidRPr="00A42D44">
        <w:rPr>
          <w:rFonts w:ascii="Arial" w:eastAsia="Times New Roman" w:hAnsi="Arial" w:cs="Arial"/>
          <w:sz w:val="24"/>
          <w:szCs w:val="24"/>
        </w:rPr>
        <w:t xml:space="preserve">: </w:t>
      </w:r>
      <w:r w:rsidR="00105A99" w:rsidRPr="00260FC2">
        <w:rPr>
          <w:rFonts w:ascii="Arial" w:eastAsia="Times New Roman" w:hAnsi="Arial" w:cs="Arial"/>
          <w:sz w:val="24"/>
          <w:szCs w:val="24"/>
        </w:rPr>
        <w:t>Thursday, May 19, 2016, at 11:59pm ET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Grade value: 3% of your final course grade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i/>
          <w:iCs/>
          <w:sz w:val="24"/>
          <w:szCs w:val="24"/>
        </w:rPr>
        <w:t>If you wish to submit the lab before the due date and time, you can do that.</w:t>
      </w:r>
    </w:p>
    <w:p w:rsidR="00105A99" w:rsidRPr="00A04A1B" w:rsidRDefault="00105A99" w:rsidP="00105A99">
      <w:pPr>
        <w:spacing w:before="100" w:beforeAutospacing="1" w:after="100" w:afterAutospacing="1" w:line="240" w:lineRule="auto"/>
        <w:rPr>
          <w:rFonts w:ascii="Arial" w:eastAsia="Times New Roman" w:hAnsi="Arial" w:cs="Arial"/>
          <w:sz w:val="18"/>
          <w:szCs w:val="24"/>
        </w:rPr>
      </w:pPr>
    </w:p>
    <w:p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Objective(s)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Get started with the creation of an interactive ASP.NET MVC web app.</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Introduction to the problem to be solved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need a simple ASP.NET web app that round-trips data to-and-from the browser user.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Specifications overview and work plan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Here’s a brief list of specifications that you must implement:</w:t>
      </w:r>
    </w:p>
    <w:p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Follows best practices</w:t>
      </w:r>
    </w:p>
    <w:p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Implements the recommended system design guidance</w:t>
      </w:r>
    </w:p>
    <w:p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Data class to model real-world “smartphones” (phones)</w:t>
      </w:r>
    </w:p>
    <w:p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Controller that enables display and create functionality</w:t>
      </w:r>
    </w:p>
    <w:p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Customized appearance, with an added menu item</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 is a brief work plan sequence:</w:t>
      </w:r>
    </w:p>
    <w:p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Create the project, and update the project’s code</w:t>
      </w:r>
    </w:p>
    <w:p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Write a C# class to model a phone object</w:t>
      </w:r>
    </w:p>
    <w:p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Add a controller, with code to support phone object initialization, display a list of phone objects, display one phone object, and create a new phone object</w:t>
      </w:r>
    </w:p>
    <w:p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Customize the app’s appearance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Every week, in the computer-lab class/session, your teacher will record a grade when you complete a specific small portion of the assignment. We call this “</w:t>
      </w:r>
      <w:r w:rsidRPr="00260FC2">
        <w:rPr>
          <w:rFonts w:ascii="Arial" w:eastAsia="Times New Roman" w:hAnsi="Arial" w:cs="Arial"/>
          <w:b/>
          <w:iCs/>
          <w:sz w:val="24"/>
          <w:szCs w:val="24"/>
        </w:rPr>
        <w:t>in-class grading</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iCs/>
          <w:sz w:val="24"/>
          <w:szCs w:val="24"/>
        </w:rPr>
        <w:t>in-class grading</w:t>
      </w:r>
      <w:r w:rsidRPr="00260FC2">
        <w:rPr>
          <w:rFonts w:ascii="Arial" w:eastAsia="Times New Roman" w:hAnsi="Arial" w:cs="Arial"/>
          <w:sz w:val="24"/>
          <w:szCs w:val="24"/>
        </w:rPr>
        <w:t xml:space="preserve"> will look at:</w:t>
      </w:r>
    </w:p>
    <w:p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Successful creation of the project, using the correct name and settings</w:t>
      </w:r>
    </w:p>
    <w:p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Completed </w:t>
      </w:r>
      <w:proofErr w:type="spellStart"/>
      <w:r w:rsidRPr="00260FC2">
        <w:rPr>
          <w:rFonts w:ascii="Arial" w:eastAsia="Times New Roman" w:hAnsi="Arial" w:cs="Arial"/>
          <w:sz w:val="24"/>
          <w:szCs w:val="24"/>
        </w:rPr>
        <w:t>PhoneBase</w:t>
      </w:r>
      <w:proofErr w:type="spellEnd"/>
      <w:r w:rsidRPr="00260FC2">
        <w:rPr>
          <w:rFonts w:ascii="Arial" w:eastAsia="Times New Roman" w:hAnsi="Arial" w:cs="Arial"/>
          <w:sz w:val="24"/>
          <w:szCs w:val="24"/>
        </w:rPr>
        <w:t xml:space="preserve"> class</w:t>
      </w:r>
    </w:p>
    <w:p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proofErr w:type="spellStart"/>
      <w:r w:rsidRPr="00260FC2">
        <w:rPr>
          <w:rFonts w:ascii="Arial" w:eastAsia="Times New Roman" w:hAnsi="Arial" w:cs="Arial"/>
          <w:sz w:val="24"/>
          <w:szCs w:val="24"/>
        </w:rPr>
        <w:t>PhonesController</w:t>
      </w:r>
      <w:proofErr w:type="spellEnd"/>
      <w:r w:rsidRPr="00260FC2">
        <w:rPr>
          <w:rFonts w:ascii="Arial" w:eastAsia="Times New Roman" w:hAnsi="Arial" w:cs="Arial"/>
          <w:sz w:val="24"/>
          <w:szCs w:val="24"/>
        </w:rPr>
        <w:t xml:space="preserve"> class (as </w:t>
      </w:r>
      <w:proofErr w:type="spellStart"/>
      <w:r w:rsidRPr="00260FC2">
        <w:rPr>
          <w:rFonts w:ascii="Arial" w:eastAsia="Times New Roman" w:hAnsi="Arial" w:cs="Arial"/>
          <w:sz w:val="24"/>
          <w:szCs w:val="24"/>
        </w:rPr>
        <w:t>scaffolded</w:t>
      </w:r>
      <w:proofErr w:type="spellEnd"/>
      <w:r w:rsidRPr="00260FC2">
        <w:rPr>
          <w:rFonts w:ascii="Arial" w:eastAsia="Times New Roman" w:hAnsi="Arial" w:cs="Arial"/>
          <w:sz w:val="24"/>
          <w:szCs w:val="24"/>
        </w:rPr>
        <w:t>, or with your edits – it doesn’t matter)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During the class/session, your professor will help you </w:t>
      </w:r>
      <w:r w:rsidRPr="00260FC2">
        <w:rPr>
          <w:rFonts w:ascii="Arial" w:eastAsia="Times New Roman" w:hAnsi="Arial" w:cs="Arial"/>
          <w:i/>
          <w:iCs/>
          <w:sz w:val="24"/>
          <w:szCs w:val="24"/>
        </w:rPr>
        <w:t>get started</w:t>
      </w:r>
      <w:r w:rsidRPr="00260FC2">
        <w:rPr>
          <w:rFonts w:ascii="Arial" w:eastAsia="Times New Roman" w:hAnsi="Arial" w:cs="Arial"/>
          <w:sz w:val="24"/>
          <w:szCs w:val="24"/>
        </w:rPr>
        <w:t xml:space="preserve"> and </w:t>
      </w:r>
      <w:r w:rsidRPr="00260FC2">
        <w:rPr>
          <w:rFonts w:ascii="Arial" w:eastAsia="Times New Roman" w:hAnsi="Arial" w:cs="Arial"/>
          <w:i/>
          <w:iCs/>
          <w:sz w:val="24"/>
          <w:szCs w:val="24"/>
        </w:rPr>
        <w:t>make progress</w:t>
      </w:r>
      <w:r w:rsidRPr="00260FC2">
        <w:rPr>
          <w:rFonts w:ascii="Arial" w:eastAsia="Times New Roman" w:hAnsi="Arial" w:cs="Arial"/>
          <w:sz w:val="24"/>
          <w:szCs w:val="24"/>
        </w:rPr>
        <w:t xml:space="preserve"> on this assignment.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7A5D3D">
      <w:pPr>
        <w:pStyle w:val="Heading2"/>
        <w:rPr>
          <w:rFonts w:ascii="Arial" w:hAnsi="Arial" w:cs="Arial"/>
          <w:color w:val="002060"/>
          <w:sz w:val="32"/>
          <w:szCs w:val="32"/>
        </w:rPr>
      </w:pPr>
      <w:r w:rsidRPr="00260FC2">
        <w:rPr>
          <w:rFonts w:ascii="Arial" w:hAnsi="Arial" w:cs="Arial"/>
          <w:color w:val="002060"/>
          <w:sz w:val="32"/>
          <w:szCs w:val="32"/>
        </w:rPr>
        <w:t>Getting started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Create a new web app, named Assignment1.</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“New Project” dialog, take care to select and configure the correct settings. </w:t>
      </w:r>
    </w:p>
    <w:p w:rsidR="00260FC2" w:rsidRPr="00260FC2" w:rsidRDefault="00260FC2" w:rsidP="00105A99">
      <w:pPr>
        <w:spacing w:before="100" w:beforeAutospacing="1" w:after="100" w:afterAutospacing="1" w:line="240" w:lineRule="auto"/>
        <w:rPr>
          <w:rFonts w:ascii="Arial" w:eastAsia="Times New Roman" w:hAnsi="Arial" w:cs="Arial"/>
          <w:sz w:val="24"/>
          <w:szCs w:val="24"/>
        </w:rPr>
      </w:pPr>
    </w:p>
    <w:p w:rsidR="00105A99" w:rsidRPr="00260FC2" w:rsidRDefault="007A5D3D" w:rsidP="00105A99">
      <w:pPr>
        <w:spacing w:before="100" w:beforeAutospacing="1" w:after="100" w:afterAutospacing="1" w:line="240" w:lineRule="auto"/>
        <w:rPr>
          <w:rFonts w:ascii="Arial" w:eastAsia="Times New Roman" w:hAnsi="Arial" w:cs="Arial"/>
          <w:sz w:val="24"/>
          <w:szCs w:val="24"/>
        </w:rPr>
      </w:pPr>
      <w:bookmarkStart w:id="0" w:name="_GoBack"/>
      <w:r w:rsidRPr="00260FC2">
        <w:rPr>
          <w:rFonts w:ascii="Arial" w:eastAsia="Times New Roman" w:hAnsi="Arial" w:cs="Arial"/>
          <w:noProof/>
          <w:sz w:val="24"/>
          <w:szCs w:val="24"/>
        </w:rPr>
        <w:drawing>
          <wp:inline distT="0" distB="0" distL="0" distR="0">
            <wp:extent cx="6316980" cy="3954442"/>
            <wp:effectExtent l="0" t="0" r="7620" b="8255"/>
            <wp:docPr id="1" name="Picture 1"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enecaCollege\INT422-BTI420\INT422-2164\Assignments\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1388" cy="3975982"/>
                    </a:xfrm>
                    <a:prstGeom prst="rect">
                      <a:avLst/>
                    </a:prstGeom>
                    <a:noFill/>
                    <a:ln>
                      <a:noFill/>
                    </a:ln>
                  </pic:spPr>
                </pic:pic>
              </a:graphicData>
            </a:graphic>
          </wp:inline>
        </w:drawing>
      </w:r>
      <w:bookmarkEnd w:id="0"/>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On this dialog:</w:t>
      </w:r>
    </w:p>
    <w:p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“ASP.NET Web Application”</w:t>
      </w:r>
    </w:p>
    <w:p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Specify the name “Assignment1”</w:t>
      </w:r>
    </w:p>
    <w:p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Choose a storage location for the project, which is convenient to you</w:t>
      </w:r>
    </w:p>
    <w:p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“Add Application Insights…” check box is clear/unchecked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you will configure the “New ASP.NET Project” dialog. Again, take care to select and configure the correct settings.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5928360" cy="4389120"/>
            <wp:effectExtent l="0" t="0" r="0" b="0"/>
            <wp:docPr id="2" name="Picture 2" descr="assig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1-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438912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On this dialog:</w:t>
      </w:r>
    </w:p>
    <w:p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the “MVC” template</w:t>
      </w:r>
    </w:p>
    <w:p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“Add unit tests” checkbox is clear/unchecked</w:t>
      </w:r>
    </w:p>
    <w:p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“Host in the cloud” checkbox is clear/unchecked</w:t>
      </w:r>
    </w:p>
    <w:p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Change the authentication setting to “No Authentication”</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260FC2" w:rsidRPr="00260FC2" w:rsidRDefault="00260FC2" w:rsidP="00105A99">
      <w:pPr>
        <w:spacing w:before="100" w:beforeAutospacing="1" w:after="100" w:afterAutospacing="1" w:line="240" w:lineRule="auto"/>
        <w:rPr>
          <w:rFonts w:ascii="Arial" w:eastAsia="Times New Roman" w:hAnsi="Arial" w:cs="Arial"/>
          <w:sz w:val="24"/>
          <w:szCs w:val="24"/>
        </w:rPr>
      </w:pPr>
    </w:p>
    <w:p w:rsidR="00105A99" w:rsidRPr="00260FC2" w:rsidRDefault="00105A99" w:rsidP="007A5D3D">
      <w:pPr>
        <w:pStyle w:val="Heading2"/>
        <w:rPr>
          <w:rFonts w:ascii="Arial" w:hAnsi="Arial" w:cs="Arial"/>
          <w:color w:val="002060"/>
          <w:sz w:val="32"/>
          <w:szCs w:val="32"/>
        </w:rPr>
      </w:pPr>
      <w:r w:rsidRPr="00260FC2">
        <w:rPr>
          <w:rFonts w:ascii="Arial" w:hAnsi="Arial" w:cs="Arial"/>
          <w:color w:val="002060"/>
          <w:sz w:val="32"/>
          <w:szCs w:val="32"/>
        </w:rPr>
        <w:lastRenderedPageBreak/>
        <w:t>Update the project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you have learned, the web app includes a substantial number of existing libraries. You </w:t>
      </w:r>
      <w:del w:id="1" w:author="Unknown">
        <w:r w:rsidRPr="00260FC2">
          <w:rPr>
            <w:rFonts w:ascii="Arial" w:eastAsia="Times New Roman" w:hAnsi="Arial" w:cs="Arial"/>
            <w:sz w:val="24"/>
            <w:szCs w:val="24"/>
          </w:rPr>
          <w:delText>should</w:delText>
        </w:r>
      </w:del>
      <w:r w:rsidRPr="00260FC2">
        <w:rPr>
          <w:rFonts w:ascii="Arial" w:eastAsia="Times New Roman" w:hAnsi="Arial" w:cs="Arial"/>
          <w:sz w:val="24"/>
          <w:szCs w:val="24"/>
        </w:rPr>
        <w:t xml:space="preserve"> must update this code with the latest versions. Here’s how. Open the “Package Manager Console”.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It’s possible that it’s already open and docked at the bottom of your editor area. If it is, you will see it, and you can click it to open/expand the panel.</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4716780" cy="952500"/>
            <wp:effectExtent l="0" t="0" r="7620" b="0"/>
            <wp:docPr id="3" name="Picture 3" descr="assig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95250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If it’s not there, then open it from the menu: Tools &gt; </w:t>
      </w:r>
      <w:proofErr w:type="spellStart"/>
      <w:r w:rsidRPr="00260FC2">
        <w:rPr>
          <w:rFonts w:ascii="Arial" w:eastAsia="Times New Roman" w:hAnsi="Arial" w:cs="Arial"/>
          <w:sz w:val="24"/>
          <w:szCs w:val="24"/>
        </w:rPr>
        <w:t>NuGet</w:t>
      </w:r>
      <w:proofErr w:type="spellEnd"/>
      <w:r w:rsidRPr="00260FC2">
        <w:rPr>
          <w:rFonts w:ascii="Arial" w:eastAsia="Times New Roman" w:hAnsi="Arial" w:cs="Arial"/>
          <w:sz w:val="24"/>
          <w:szCs w:val="24"/>
        </w:rPr>
        <w:t xml:space="preserve"> Package Manager &gt; Package Manager Console. It will appear at the bottom of your editor area.</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Run the following command:</w:t>
      </w:r>
      <w:r w:rsidRPr="00260FC2">
        <w:rPr>
          <w:rFonts w:ascii="Arial" w:eastAsia="Times New Roman" w:hAnsi="Arial" w:cs="Arial"/>
          <w:sz w:val="24"/>
          <w:szCs w:val="24"/>
        </w:rPr>
        <w:br/>
      </w:r>
      <w:r w:rsidRPr="00260FC2">
        <w:rPr>
          <w:rFonts w:ascii="Arial" w:eastAsia="Times New Roman" w:hAnsi="Arial" w:cs="Arial"/>
          <w:b/>
          <w:bCs/>
          <w:sz w:val="24"/>
          <w:szCs w:val="24"/>
        </w:rPr>
        <w:t>update-package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Then, build/compile your project’s code. That’s done from the menu Build &gt; Build Solution (or its keyboard shortcut). After a few seconds, look for the “Build successful” message in the lower-left area of Visual Studio.</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you write code, you should frequently build/compile your project. That way, you can quickly identify and fix errors.</w:t>
      </w:r>
    </w:p>
    <w:p w:rsidR="00105A99" w:rsidRPr="00260FC2" w:rsidRDefault="0071015B"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View your web app in a browser using Ctrl+F5 (Debug &gt; Start Without Debugging).</w:t>
      </w:r>
    </w:p>
    <w:p w:rsidR="00105A99" w:rsidRPr="00260FC2" w:rsidRDefault="00105A99" w:rsidP="0071015B">
      <w:pPr>
        <w:pStyle w:val="Heading2"/>
        <w:rPr>
          <w:rFonts w:ascii="Arial" w:hAnsi="Arial" w:cs="Arial"/>
          <w:color w:val="002060"/>
          <w:sz w:val="32"/>
          <w:szCs w:val="32"/>
        </w:rPr>
      </w:pPr>
      <w:r w:rsidRPr="00260FC2">
        <w:rPr>
          <w:rFonts w:ascii="Arial" w:hAnsi="Arial" w:cs="Arial"/>
          <w:color w:val="002060"/>
          <w:sz w:val="32"/>
          <w:szCs w:val="32"/>
        </w:rPr>
        <w:t>Customize the app’s appearance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You will customize the appearance all of your web apps and assignments. </w:t>
      </w:r>
      <w:r w:rsidRPr="00260FC2">
        <w:rPr>
          <w:rFonts w:ascii="Arial" w:eastAsia="Times New Roman" w:hAnsi="Arial" w:cs="Arial"/>
          <w:b/>
          <w:sz w:val="24"/>
          <w:szCs w:val="24"/>
        </w:rPr>
        <w:t>Never submit an assignment that has the generic auto-generated text content.</w:t>
      </w:r>
      <w:r w:rsidRPr="00260FC2">
        <w:rPr>
          <w:rFonts w:ascii="Arial" w:eastAsia="Times New Roman" w:hAnsi="Arial" w:cs="Arial"/>
          <w:sz w:val="24"/>
          <w:szCs w:val="24"/>
        </w:rPr>
        <w:t xml:space="preserve"> Make the time to customize the web app’s appearance.</w:t>
      </w:r>
    </w:p>
    <w:p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i/>
          <w:iCs/>
          <w:sz w:val="24"/>
          <w:szCs w:val="24"/>
        </w:rPr>
        <w:t>For this assignment, you can defer this customization work until later. Come back to it at any time, and complete it before you submit your work.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There are </w:t>
      </w:r>
      <w:r w:rsidRPr="00260FC2">
        <w:rPr>
          <w:rFonts w:ascii="Arial" w:eastAsia="Times New Roman" w:hAnsi="Arial" w:cs="Arial"/>
          <w:b/>
          <w:sz w:val="24"/>
          <w:szCs w:val="24"/>
        </w:rPr>
        <w:t>four customizations/fixes</w:t>
      </w:r>
      <w:r w:rsidRPr="00260FC2">
        <w:rPr>
          <w:rFonts w:ascii="Arial" w:eastAsia="Times New Roman" w:hAnsi="Arial" w:cs="Arial"/>
          <w:sz w:val="24"/>
          <w:szCs w:val="24"/>
        </w:rPr>
        <w:t>:</w:t>
      </w:r>
    </w:p>
    <w:p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Update the page layout</w:t>
      </w:r>
    </w:p>
    <w:p w:rsidR="00DA2A8A" w:rsidRPr="00260FC2" w:rsidRDefault="00DA2A8A" w:rsidP="00DA2A8A">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copyright statement </w:t>
      </w:r>
    </w:p>
    <w:p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Edit the Index view</w:t>
      </w:r>
    </w:p>
    <w:p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About view</w:t>
      </w:r>
    </w:p>
    <w:p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Contact view </w:t>
      </w:r>
    </w:p>
    <w:p w:rsidR="00105A99" w:rsidRPr="002337DE" w:rsidRDefault="003C473C" w:rsidP="003C473C">
      <w:pPr>
        <w:spacing w:before="100" w:beforeAutospacing="1" w:after="100" w:afterAutospacing="1" w:line="240" w:lineRule="auto"/>
        <w:rPr>
          <w:rFonts w:ascii="Arial" w:eastAsia="Times New Roman" w:hAnsi="Arial" w:cs="Arial"/>
          <w:b/>
          <w:bCs/>
          <w:sz w:val="28"/>
          <w:szCs w:val="24"/>
        </w:rPr>
      </w:pPr>
      <w:r w:rsidRPr="002337DE">
        <w:rPr>
          <w:rFonts w:ascii="Arial" w:eastAsia="Times New Roman" w:hAnsi="Arial" w:cs="Arial"/>
          <w:b/>
          <w:bCs/>
          <w:sz w:val="28"/>
          <w:szCs w:val="24"/>
        </w:rPr>
        <w:t xml:space="preserve">1. </w:t>
      </w:r>
      <w:r w:rsidR="00105A99" w:rsidRPr="002337DE">
        <w:rPr>
          <w:rFonts w:ascii="Arial" w:eastAsia="Times New Roman" w:hAnsi="Arial" w:cs="Arial"/>
          <w:b/>
          <w:bCs/>
          <w:sz w:val="28"/>
          <w:szCs w:val="24"/>
        </w:rPr>
        <w:t>Update the page layout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Solution Explorer, open the </w:t>
      </w:r>
      <w:r w:rsidRPr="00260FC2">
        <w:rPr>
          <w:rFonts w:ascii="Arial" w:eastAsia="Times New Roman" w:hAnsi="Arial" w:cs="Arial"/>
          <w:b/>
          <w:sz w:val="24"/>
          <w:szCs w:val="24"/>
        </w:rPr>
        <w:t>Views</w:t>
      </w:r>
      <w:r w:rsidRPr="00260FC2">
        <w:rPr>
          <w:rFonts w:ascii="Arial" w:eastAsia="Times New Roman" w:hAnsi="Arial" w:cs="Arial"/>
          <w:sz w:val="24"/>
          <w:szCs w:val="24"/>
        </w:rPr>
        <w:t xml:space="preserve"> folder, and then the subfolders named </w:t>
      </w:r>
      <w:r w:rsidRPr="00260FC2">
        <w:rPr>
          <w:rFonts w:ascii="Arial" w:eastAsia="Times New Roman" w:hAnsi="Arial" w:cs="Arial"/>
          <w:b/>
          <w:sz w:val="24"/>
          <w:szCs w:val="24"/>
        </w:rPr>
        <w:t>Home</w:t>
      </w:r>
      <w:r w:rsidRPr="00260FC2">
        <w:rPr>
          <w:rFonts w:ascii="Arial" w:eastAsia="Times New Roman" w:hAnsi="Arial" w:cs="Arial"/>
          <w:sz w:val="24"/>
          <w:szCs w:val="24"/>
        </w:rPr>
        <w:t xml:space="preserve"> and </w:t>
      </w:r>
      <w:r w:rsidRPr="00260FC2">
        <w:rPr>
          <w:rFonts w:ascii="Arial" w:eastAsia="Times New Roman" w:hAnsi="Arial" w:cs="Arial"/>
          <w:b/>
          <w:sz w:val="24"/>
          <w:szCs w:val="24"/>
        </w:rPr>
        <w:t>Shared</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Notice and then open the item named “</w:t>
      </w:r>
      <w:r w:rsidRPr="00260FC2">
        <w:rPr>
          <w:rFonts w:ascii="Arial" w:eastAsia="Times New Roman" w:hAnsi="Arial" w:cs="Arial"/>
          <w:b/>
          <w:sz w:val="24"/>
          <w:szCs w:val="24"/>
        </w:rPr>
        <w:t>_</w:t>
      </w:r>
      <w:proofErr w:type="spellStart"/>
      <w:r w:rsidRPr="00260FC2">
        <w:rPr>
          <w:rFonts w:ascii="Arial" w:eastAsia="Times New Roman" w:hAnsi="Arial" w:cs="Arial"/>
          <w:b/>
          <w:sz w:val="24"/>
          <w:szCs w:val="24"/>
        </w:rPr>
        <w:t>Layout.cshtml</w:t>
      </w:r>
      <w:proofErr w:type="spellEnd"/>
      <w:r w:rsidRPr="00260FC2">
        <w:rPr>
          <w:rFonts w:ascii="Arial" w:eastAsia="Times New Roman" w:hAnsi="Arial" w:cs="Arial"/>
          <w:sz w:val="24"/>
          <w:szCs w:val="24"/>
        </w:rPr>
        <w:t>”. This is the layout code for ALL views in the app.</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1920240" cy="1694821"/>
            <wp:effectExtent l="0" t="0" r="3810" b="635"/>
            <wp:docPr id="4" name="Picture 4" descr="assig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1561" cy="1695987"/>
                    </a:xfrm>
                    <a:prstGeom prst="rect">
                      <a:avLst/>
                    </a:prstGeom>
                    <a:noFill/>
                    <a:ln>
                      <a:noFill/>
                    </a:ln>
                  </pic:spPr>
                </pic:pic>
              </a:graphicData>
            </a:graphic>
          </wp:inline>
        </w:drawing>
      </w:r>
    </w:p>
    <w:p w:rsidR="001B68EE" w:rsidRPr="00260FC2" w:rsidRDefault="001B68EE" w:rsidP="00105A99">
      <w:pPr>
        <w:spacing w:before="100" w:beforeAutospacing="1" w:after="100" w:afterAutospacing="1" w:line="240" w:lineRule="auto"/>
        <w:rPr>
          <w:rFonts w:ascii="Arial" w:eastAsia="Times New Roman" w:hAnsi="Arial" w:cs="Arial"/>
          <w:sz w:val="24"/>
          <w:szCs w:val="24"/>
        </w:rPr>
      </w:pP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Study the code. Notice </w:t>
      </w:r>
      <w:r w:rsidRPr="00260FC2">
        <w:rPr>
          <w:rFonts w:ascii="Arial" w:eastAsia="Times New Roman" w:hAnsi="Arial" w:cs="Arial"/>
          <w:b/>
          <w:sz w:val="24"/>
          <w:szCs w:val="24"/>
        </w:rPr>
        <w:t xml:space="preserve">the </w:t>
      </w:r>
      <w:r w:rsidRPr="00260FC2">
        <w:rPr>
          <w:rFonts w:ascii="Arial" w:eastAsia="Times New Roman" w:hAnsi="Arial" w:cs="Arial"/>
          <w:b/>
          <w:i/>
          <w:iCs/>
          <w:sz w:val="24"/>
          <w:szCs w:val="24"/>
        </w:rPr>
        <w:t>code expressions</w:t>
      </w:r>
      <w:r w:rsidRPr="00260FC2">
        <w:rPr>
          <w:rFonts w:ascii="Arial" w:eastAsia="Times New Roman" w:hAnsi="Arial" w:cs="Arial"/>
          <w:b/>
          <w:sz w:val="24"/>
          <w:szCs w:val="24"/>
        </w:rPr>
        <w:t xml:space="preserve"> that begin with an “at” sign ( @ )</w:t>
      </w:r>
      <w:r w:rsidRPr="00260FC2">
        <w:rPr>
          <w:rFonts w:ascii="Arial" w:eastAsia="Times New Roman" w:hAnsi="Arial" w:cs="Arial"/>
          <w:sz w:val="24"/>
          <w:szCs w:val="24"/>
        </w:rPr>
        <w:t xml:space="preserve">. These are C# code expressions. In the past, you have written PHP code expressions ( &lt;? </w:t>
      </w:r>
      <w:proofErr w:type="spellStart"/>
      <w:r w:rsidRPr="00260FC2">
        <w:rPr>
          <w:rFonts w:ascii="Arial" w:eastAsia="Times New Roman" w:hAnsi="Arial" w:cs="Arial"/>
          <w:i/>
          <w:iCs/>
          <w:sz w:val="24"/>
          <w:szCs w:val="24"/>
        </w:rPr>
        <w:t>php</w:t>
      </w:r>
      <w:proofErr w:type="spellEnd"/>
      <w:r w:rsidRPr="00260FC2">
        <w:rPr>
          <w:rFonts w:ascii="Arial" w:eastAsia="Times New Roman" w:hAnsi="Arial" w:cs="Arial"/>
          <w:i/>
          <w:iCs/>
          <w:sz w:val="24"/>
          <w:szCs w:val="24"/>
        </w:rPr>
        <w:t>-code</w:t>
      </w:r>
      <w:r w:rsidRPr="00260FC2">
        <w:rPr>
          <w:rFonts w:ascii="Arial" w:eastAsia="Times New Roman" w:hAnsi="Arial" w:cs="Arial"/>
          <w:sz w:val="24"/>
          <w:szCs w:val="24"/>
        </w:rPr>
        <w:t xml:space="preserve"> ?&gt; ). You will learn more about code expressions in views, and the Razor view engine, very soon.</w:t>
      </w:r>
    </w:p>
    <w:p w:rsidR="00105A99" w:rsidRPr="00260FC2" w:rsidRDefault="001A6705" w:rsidP="00105A99">
      <w:pPr>
        <w:spacing w:before="100" w:beforeAutospacing="1" w:after="100" w:afterAutospacing="1" w:line="240" w:lineRule="auto"/>
        <w:rPr>
          <w:rFonts w:ascii="Arial" w:eastAsia="Times New Roman" w:hAnsi="Arial" w:cs="Arial"/>
          <w:sz w:val="24"/>
          <w:szCs w:val="24"/>
        </w:rPr>
      </w:pPr>
      <w:hyperlink r:id="rId12" w:anchor="M:System.Web.Mvc.Html.LinkExtensions.ActionLink%28System.Web.Mvc.HtmlHelper,System.String,System.String,System.String%29" w:tgtFrame="_blank" w:history="1">
        <w:proofErr w:type="spellStart"/>
        <w:r w:rsidR="00105A99" w:rsidRPr="00260FC2">
          <w:rPr>
            <w:rFonts w:ascii="Arial" w:eastAsia="Times New Roman" w:hAnsi="Arial" w:cs="Arial"/>
            <w:b/>
            <w:color w:val="0000FF"/>
            <w:sz w:val="24"/>
            <w:szCs w:val="24"/>
            <w:u w:val="single"/>
          </w:rPr>
          <w:t>ActionLink</w:t>
        </w:r>
        <w:proofErr w:type="spellEnd"/>
      </w:hyperlink>
      <w:r w:rsidR="00105A99" w:rsidRPr="00260FC2">
        <w:rPr>
          <w:rFonts w:ascii="Arial" w:eastAsia="Times New Roman" w:hAnsi="Arial" w:cs="Arial"/>
          <w:sz w:val="24"/>
          <w:szCs w:val="24"/>
        </w:rPr>
        <w:t xml:space="preserve"> is an </w:t>
      </w:r>
      <w:r w:rsidR="00105A99" w:rsidRPr="00260FC2">
        <w:rPr>
          <w:rFonts w:ascii="Arial" w:eastAsia="Times New Roman" w:hAnsi="Arial" w:cs="Arial"/>
          <w:b/>
          <w:i/>
          <w:iCs/>
          <w:sz w:val="24"/>
          <w:szCs w:val="24"/>
        </w:rPr>
        <w:t>HTML Helper</w:t>
      </w:r>
      <w:r w:rsidR="00105A99" w:rsidRPr="00260FC2">
        <w:rPr>
          <w:rFonts w:ascii="Arial" w:eastAsia="Times New Roman" w:hAnsi="Arial" w:cs="Arial"/>
          <w:sz w:val="24"/>
          <w:szCs w:val="24"/>
        </w:rPr>
        <w:t xml:space="preserve">, which enables the view engine to render an HTML “a” link element, using static or dynamic values. Yes, you could use a simple “a” element, but the benefit of </w:t>
      </w:r>
      <w:proofErr w:type="spellStart"/>
      <w:r w:rsidR="00105A99" w:rsidRPr="00260FC2">
        <w:rPr>
          <w:rFonts w:ascii="Arial" w:eastAsia="Times New Roman" w:hAnsi="Arial" w:cs="Arial"/>
          <w:sz w:val="24"/>
          <w:szCs w:val="24"/>
        </w:rPr>
        <w:t>ActionLink</w:t>
      </w:r>
      <w:proofErr w:type="spellEnd"/>
      <w:r w:rsidR="00105A99" w:rsidRPr="00260FC2">
        <w:rPr>
          <w:rFonts w:ascii="Arial" w:eastAsia="Times New Roman" w:hAnsi="Arial" w:cs="Arial"/>
          <w:sz w:val="24"/>
          <w:szCs w:val="24"/>
        </w:rPr>
        <w:t xml:space="preserve"> is the dynamically-generated data that could be used.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943100"/>
            <wp:effectExtent l="0" t="0" r="7620" b="0"/>
            <wp:docPr id="5" name="Picture 5" descr="assig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94310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Locate the first </w:t>
      </w:r>
      <w:proofErr w:type="spellStart"/>
      <w:r w:rsidRPr="00260FC2">
        <w:rPr>
          <w:rFonts w:ascii="Arial" w:eastAsia="Times New Roman" w:hAnsi="Arial" w:cs="Arial"/>
          <w:sz w:val="24"/>
          <w:szCs w:val="24"/>
        </w:rPr>
        <w:t>ActionLink</w:t>
      </w:r>
      <w:proofErr w:type="spellEnd"/>
      <w:r w:rsidRPr="00260FC2">
        <w:rPr>
          <w:rFonts w:ascii="Arial" w:eastAsia="Times New Roman" w:hAnsi="Arial" w:cs="Arial"/>
          <w:sz w:val="24"/>
          <w:szCs w:val="24"/>
        </w:rPr>
        <w:t>, which has “Application name” as its first argument. As the text suggests, it is the name of the application, and will appear in the upper-left area of the page, on the menu.</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extent cx="4427220" cy="2262924"/>
            <wp:effectExtent l="0" t="0" r="0" b="4445"/>
            <wp:docPr id="6" name="Picture 6" descr="assign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6868" cy="2272967"/>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Change the name of the application to “Assignment 1”.</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Add another menu item</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you study the code, you will see a modern navigation menu, composed of unordered list items (HTML “</w:t>
      </w:r>
      <w:proofErr w:type="spellStart"/>
      <w:r w:rsidRPr="00260FC2">
        <w:rPr>
          <w:rFonts w:ascii="Arial" w:eastAsia="Times New Roman" w:hAnsi="Arial" w:cs="Arial"/>
          <w:sz w:val="24"/>
          <w:szCs w:val="24"/>
        </w:rPr>
        <w:t>ul</w:t>
      </w:r>
      <w:proofErr w:type="spellEnd"/>
      <w:r w:rsidRPr="00260FC2">
        <w:rPr>
          <w:rFonts w:ascii="Arial" w:eastAsia="Times New Roman" w:hAnsi="Arial" w:cs="Arial"/>
          <w:sz w:val="24"/>
          <w:szCs w:val="24"/>
        </w:rPr>
        <w:t>” and “li” elements). There are three menu items, Home, About, and Contact.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333500"/>
            <wp:effectExtent l="0" t="0" r="7620" b="0"/>
            <wp:docPr id="7" name="Picture 7" descr="assig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33350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Later / below, you will create a controller. Add a new item to the menu, to enable the user to easily get access to one of the controller actions.</w:t>
      </w:r>
    </w:p>
    <w:p w:rsidR="00EA001F"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you begin typing the opening tag of the “li” element, notice that the Visual Studio HTML Editor shows you choices that are available, in the context of the enclosing element.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lastRenderedPageBreak/>
        <w:drawing>
          <wp:inline distT="0" distB="0" distL="0" distR="0">
            <wp:extent cx="6309003" cy="2179320"/>
            <wp:effectExtent l="0" t="0" r="0" b="0"/>
            <wp:docPr id="8" name="Picture 8" descr="assign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1-1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3791" cy="2184428"/>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Use the existing </w:t>
      </w:r>
      <w:proofErr w:type="spellStart"/>
      <w:r w:rsidRPr="00260FC2">
        <w:rPr>
          <w:rFonts w:ascii="Arial" w:eastAsia="Times New Roman" w:hAnsi="Arial" w:cs="Arial"/>
          <w:sz w:val="24"/>
          <w:szCs w:val="24"/>
        </w:rPr>
        <w:t>ActionLink</w:t>
      </w:r>
      <w:proofErr w:type="spellEnd"/>
      <w:r w:rsidRPr="00260FC2">
        <w:rPr>
          <w:rFonts w:ascii="Arial" w:eastAsia="Times New Roman" w:hAnsi="Arial" w:cs="Arial"/>
          <w:sz w:val="24"/>
          <w:szCs w:val="24"/>
        </w:rPr>
        <w:t xml:space="preserve"> statements as a template for adding the new menu item.</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When you type the </w:t>
      </w:r>
      <w:proofErr w:type="spellStart"/>
      <w:r w:rsidRPr="00260FC2">
        <w:rPr>
          <w:rFonts w:ascii="Arial" w:eastAsia="Times New Roman" w:hAnsi="Arial" w:cs="Arial"/>
          <w:b/>
          <w:sz w:val="24"/>
          <w:szCs w:val="24"/>
        </w:rPr>
        <w:t>ActionLink</w:t>
      </w:r>
      <w:proofErr w:type="spellEnd"/>
      <w:r w:rsidRPr="00260FC2">
        <w:rPr>
          <w:rFonts w:ascii="Arial" w:eastAsia="Times New Roman" w:hAnsi="Arial" w:cs="Arial"/>
          <w:b/>
          <w:sz w:val="24"/>
          <w:szCs w:val="24"/>
        </w:rPr>
        <w:t xml:space="preserve"> method</w:t>
      </w:r>
      <w:r w:rsidRPr="00260FC2">
        <w:rPr>
          <w:rFonts w:ascii="Arial" w:eastAsia="Times New Roman" w:hAnsi="Arial" w:cs="Arial"/>
          <w:sz w:val="24"/>
          <w:szCs w:val="24"/>
        </w:rPr>
        <w:t xml:space="preserve">’s open parenthesis, notice that another popup appears. Its purpose is to show you all the overloads available for that method, so that you can select the one you want. Use the keyboard arrow keys to go up-and-down, and read the descriptions. We want to use overload 4 of 10, where all three arguments are strings.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346210" cy="1143000"/>
            <wp:effectExtent l="0" t="0" r="0" b="0"/>
            <wp:docPr id="9" name="Picture 9" descr="assig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ign1-1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7657" cy="1145062"/>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proofErr w:type="spellStart"/>
      <w:r w:rsidRPr="00260FC2">
        <w:rPr>
          <w:rFonts w:ascii="Arial" w:eastAsia="Times New Roman" w:hAnsi="Arial" w:cs="Arial"/>
          <w:b/>
          <w:i/>
          <w:iCs/>
          <w:sz w:val="24"/>
          <w:szCs w:val="24"/>
        </w:rPr>
        <w:t>linkText</w:t>
      </w:r>
      <w:proofErr w:type="spellEnd"/>
      <w:r w:rsidRPr="00260FC2">
        <w:rPr>
          <w:rFonts w:ascii="Arial" w:eastAsia="Times New Roman" w:hAnsi="Arial" w:cs="Arial"/>
          <w:sz w:val="24"/>
          <w:szCs w:val="24"/>
        </w:rPr>
        <w:t xml:space="preserve"> – the text visible to the browser user – will be “</w:t>
      </w:r>
      <w:r w:rsidRPr="00260FC2">
        <w:rPr>
          <w:rFonts w:ascii="Arial" w:eastAsia="Times New Roman" w:hAnsi="Arial" w:cs="Arial"/>
          <w:b/>
          <w:sz w:val="24"/>
          <w:szCs w:val="24"/>
        </w:rPr>
        <w:t>Phones</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proofErr w:type="spellStart"/>
      <w:r w:rsidRPr="00260FC2">
        <w:rPr>
          <w:rFonts w:ascii="Arial" w:eastAsia="Times New Roman" w:hAnsi="Arial" w:cs="Arial"/>
          <w:b/>
          <w:i/>
          <w:iCs/>
          <w:sz w:val="24"/>
          <w:szCs w:val="24"/>
        </w:rPr>
        <w:t>actionName</w:t>
      </w:r>
      <w:proofErr w:type="spellEnd"/>
      <w:r w:rsidRPr="00260FC2">
        <w:rPr>
          <w:rFonts w:ascii="Arial" w:eastAsia="Times New Roman" w:hAnsi="Arial" w:cs="Arial"/>
          <w:sz w:val="24"/>
          <w:szCs w:val="24"/>
        </w:rPr>
        <w:t xml:space="preserve"> is the name of the method in the controller, which will be “</w:t>
      </w:r>
      <w:r w:rsidRPr="00260FC2">
        <w:rPr>
          <w:rFonts w:ascii="Arial" w:eastAsia="Times New Roman" w:hAnsi="Arial" w:cs="Arial"/>
          <w:b/>
          <w:sz w:val="24"/>
          <w:szCs w:val="24"/>
        </w:rPr>
        <w:t>Index</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proofErr w:type="spellStart"/>
      <w:r w:rsidRPr="00260FC2">
        <w:rPr>
          <w:rFonts w:ascii="Arial" w:eastAsia="Times New Roman" w:hAnsi="Arial" w:cs="Arial"/>
          <w:b/>
          <w:i/>
          <w:iCs/>
          <w:sz w:val="24"/>
          <w:szCs w:val="24"/>
        </w:rPr>
        <w:t>controllerName</w:t>
      </w:r>
      <w:proofErr w:type="spellEnd"/>
      <w:r w:rsidRPr="00260FC2">
        <w:rPr>
          <w:rFonts w:ascii="Arial" w:eastAsia="Times New Roman" w:hAnsi="Arial" w:cs="Arial"/>
          <w:sz w:val="24"/>
          <w:szCs w:val="24"/>
        </w:rPr>
        <w:t xml:space="preserve"> is the first part of the controller name, which will be “</w:t>
      </w:r>
      <w:r w:rsidRPr="00260FC2">
        <w:rPr>
          <w:rFonts w:ascii="Arial" w:eastAsia="Times New Roman" w:hAnsi="Arial" w:cs="Arial"/>
          <w:b/>
          <w:sz w:val="24"/>
          <w:szCs w:val="24"/>
        </w:rPr>
        <w:t>Phones</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337DE" w:rsidRDefault="003C473C" w:rsidP="00105A99">
      <w:pPr>
        <w:spacing w:before="100" w:beforeAutospacing="1" w:after="100" w:afterAutospacing="1" w:line="240" w:lineRule="auto"/>
        <w:rPr>
          <w:rFonts w:ascii="Arial" w:eastAsia="Times New Roman" w:hAnsi="Arial" w:cs="Arial"/>
          <w:b/>
          <w:bCs/>
          <w:sz w:val="28"/>
          <w:szCs w:val="24"/>
        </w:rPr>
      </w:pPr>
      <w:r w:rsidRPr="002337DE">
        <w:rPr>
          <w:rFonts w:ascii="Arial" w:eastAsia="Times New Roman" w:hAnsi="Arial" w:cs="Arial"/>
          <w:b/>
          <w:bCs/>
          <w:sz w:val="28"/>
          <w:szCs w:val="24"/>
        </w:rPr>
        <w:t xml:space="preserve">2. </w:t>
      </w:r>
      <w:r w:rsidR="00105A99" w:rsidRPr="002337DE">
        <w:rPr>
          <w:rFonts w:ascii="Arial" w:eastAsia="Times New Roman" w:hAnsi="Arial" w:cs="Arial"/>
          <w:b/>
          <w:bCs/>
          <w:sz w:val="28"/>
          <w:szCs w:val="24"/>
        </w:rPr>
        <w:t>Edit the copyright statement</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final edit is the copyright statement in the HTML “footer” element. </w:t>
      </w:r>
      <w:r w:rsidRPr="00260FC2">
        <w:rPr>
          <w:rFonts w:ascii="Arial" w:eastAsia="Times New Roman" w:hAnsi="Arial" w:cs="Arial"/>
          <w:b/>
          <w:sz w:val="24"/>
          <w:szCs w:val="24"/>
        </w:rPr>
        <w:t>Change “My ASP.NET Application” to your</w:t>
      </w:r>
      <w:r w:rsidR="00DA2A8A" w:rsidRPr="00260FC2">
        <w:rPr>
          <w:rFonts w:ascii="Arial" w:eastAsia="Times New Roman" w:hAnsi="Arial" w:cs="Arial"/>
          <w:b/>
          <w:sz w:val="24"/>
          <w:szCs w:val="24"/>
        </w:rPr>
        <w:t xml:space="preserve"> own</w:t>
      </w:r>
      <w:r w:rsidRPr="00260FC2">
        <w:rPr>
          <w:rFonts w:ascii="Arial" w:eastAsia="Times New Roman" w:hAnsi="Arial" w:cs="Arial"/>
          <w:b/>
          <w:sz w:val="24"/>
          <w:szCs w:val="24"/>
        </w:rPr>
        <w:t xml:space="preserve"> name</w:t>
      </w:r>
      <w:r w:rsidRPr="00260FC2">
        <w:rPr>
          <w:rFonts w:ascii="Arial" w:eastAsia="Times New Roman" w:hAnsi="Arial" w:cs="Arial"/>
          <w:sz w:val="24"/>
          <w:szCs w:val="24"/>
        </w:rPr>
        <w:t>.</w:t>
      </w:r>
      <w:r w:rsidR="00DA2A8A" w:rsidRPr="00260FC2">
        <w:rPr>
          <w:rFonts w:ascii="Arial" w:eastAsia="Times New Roman" w:hAnsi="Arial" w:cs="Arial"/>
          <w:sz w:val="24"/>
          <w:szCs w:val="24"/>
        </w:rPr>
        <w:t xml:space="preserve"> Then the footer should be </w:t>
      </w:r>
      <w:r w:rsidR="00C65B6A" w:rsidRPr="00260FC2">
        <w:rPr>
          <w:rFonts w:ascii="Arial" w:eastAsia="Times New Roman" w:hAnsi="Arial" w:cs="Arial"/>
          <w:b/>
          <w:sz w:val="24"/>
          <w:szCs w:val="24"/>
        </w:rPr>
        <w:t>“© 2016 - &lt;your name</w:t>
      </w:r>
      <w:r w:rsidR="00DA2A8A" w:rsidRPr="00260FC2">
        <w:rPr>
          <w:rFonts w:ascii="Arial" w:eastAsia="Times New Roman" w:hAnsi="Arial" w:cs="Arial"/>
          <w:b/>
          <w:sz w:val="24"/>
          <w:szCs w:val="24"/>
        </w:rPr>
        <w:t>&gt;”</w:t>
      </w:r>
      <w:r w:rsidR="00DA2A8A" w:rsidRPr="00260FC2">
        <w:rPr>
          <w:rFonts w:ascii="Arial" w:eastAsia="Times New Roman" w:hAnsi="Arial" w:cs="Arial"/>
          <w:sz w:val="24"/>
          <w:szCs w:val="24"/>
        </w:rPr>
        <w:t>.</w:t>
      </w:r>
    </w:p>
    <w:p w:rsidR="00260FC2" w:rsidRDefault="00260FC2" w:rsidP="00105A99">
      <w:pPr>
        <w:spacing w:before="100" w:beforeAutospacing="1" w:after="100" w:afterAutospacing="1" w:line="240" w:lineRule="auto"/>
        <w:rPr>
          <w:rFonts w:ascii="Arial" w:eastAsia="Times New Roman" w:hAnsi="Arial" w:cs="Arial"/>
          <w:sz w:val="24"/>
          <w:szCs w:val="24"/>
        </w:rPr>
      </w:pPr>
    </w:p>
    <w:p w:rsidR="00260FC2" w:rsidRPr="00260FC2" w:rsidRDefault="00260FC2" w:rsidP="00105A99">
      <w:pPr>
        <w:spacing w:before="100" w:beforeAutospacing="1" w:after="100" w:afterAutospacing="1" w:line="240" w:lineRule="auto"/>
        <w:rPr>
          <w:rFonts w:ascii="Arial" w:eastAsia="Times New Roman" w:hAnsi="Arial" w:cs="Arial"/>
          <w:sz w:val="24"/>
          <w:szCs w:val="24"/>
        </w:rPr>
      </w:pPr>
    </w:p>
    <w:p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lastRenderedPageBreak/>
        <w:t xml:space="preserve">3. </w:t>
      </w:r>
      <w:r w:rsidR="00105A99" w:rsidRPr="002337DE">
        <w:rPr>
          <w:rFonts w:ascii="Arial" w:eastAsia="Times New Roman" w:hAnsi="Arial" w:cs="Arial"/>
          <w:b/>
          <w:bCs/>
          <w:sz w:val="28"/>
          <w:szCs w:val="24"/>
        </w:rPr>
        <w:t>Edit the Index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you view your web app in a browser, using Ctrl+F5 (Debug &gt; Start Without Debugging), the Home controller’s Index view appears. Click the open the image full size in its own tab or window.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231467" cy="3526139"/>
            <wp:effectExtent l="114300" t="114300" r="112395" b="113030"/>
            <wp:docPr id="10" name="Picture 10" descr="assign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ign1-1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6019" cy="353437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Visual Studio, open the source code for the Home controller’s Index view. It is in the Views &gt; Home folder, in a source code file named </w:t>
      </w:r>
      <w:proofErr w:type="spellStart"/>
      <w:r w:rsidRPr="00260FC2">
        <w:rPr>
          <w:rFonts w:ascii="Arial" w:eastAsia="Times New Roman" w:hAnsi="Arial" w:cs="Arial"/>
          <w:b/>
          <w:sz w:val="24"/>
          <w:szCs w:val="24"/>
        </w:rPr>
        <w:t>Index.cshtml</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content of this view. Here are some suggested edits. Use your common sense and logical reasoning.</w:t>
      </w:r>
    </w:p>
    <w:p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sz w:val="24"/>
          <w:szCs w:val="24"/>
        </w:rPr>
        <w:t>large title</w:t>
      </w:r>
      <w:r w:rsidRPr="00260FC2">
        <w:rPr>
          <w:rFonts w:ascii="Arial" w:eastAsia="Times New Roman" w:hAnsi="Arial" w:cs="Arial"/>
          <w:sz w:val="24"/>
          <w:szCs w:val="24"/>
        </w:rPr>
        <w:t xml:space="preserve"> (in the HTML “h1” element) should be something like “</w:t>
      </w:r>
      <w:r w:rsidRPr="00260FC2">
        <w:rPr>
          <w:rFonts w:ascii="Arial" w:eastAsia="Times New Roman" w:hAnsi="Arial" w:cs="Arial"/>
          <w:b/>
          <w:sz w:val="24"/>
          <w:szCs w:val="24"/>
        </w:rPr>
        <w:t>Assignment 1</w:t>
      </w:r>
      <w:r w:rsidRPr="00260FC2">
        <w:rPr>
          <w:rFonts w:ascii="Arial" w:eastAsia="Times New Roman" w:hAnsi="Arial" w:cs="Arial"/>
          <w:sz w:val="24"/>
          <w:szCs w:val="24"/>
        </w:rPr>
        <w:t>”.</w:t>
      </w:r>
    </w:p>
    <w:p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i/>
          <w:iCs/>
          <w:sz w:val="24"/>
          <w:szCs w:val="24"/>
        </w:rPr>
        <w:t>lead</w:t>
      </w:r>
      <w:r w:rsidRPr="00260FC2">
        <w:rPr>
          <w:rFonts w:ascii="Arial" w:eastAsia="Times New Roman" w:hAnsi="Arial" w:cs="Arial"/>
          <w:b/>
          <w:sz w:val="24"/>
          <w:szCs w:val="24"/>
        </w:rPr>
        <w:t xml:space="preserve"> text</w:t>
      </w:r>
      <w:r w:rsidRPr="00260FC2">
        <w:rPr>
          <w:rFonts w:ascii="Arial" w:eastAsia="Times New Roman" w:hAnsi="Arial" w:cs="Arial"/>
          <w:sz w:val="24"/>
          <w:szCs w:val="24"/>
        </w:rPr>
        <w:t xml:space="preserve"> should briefly describe, in one sentence the theme and purpose of the web app.</w:t>
      </w:r>
    </w:p>
    <w:p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Change the </w:t>
      </w:r>
      <w:r w:rsidRPr="00260FC2">
        <w:rPr>
          <w:rFonts w:ascii="Arial" w:eastAsia="Times New Roman" w:hAnsi="Arial" w:cs="Arial"/>
          <w:b/>
          <w:sz w:val="24"/>
          <w:szCs w:val="24"/>
        </w:rPr>
        <w:t>blue button</w:t>
      </w:r>
      <w:r w:rsidRPr="00260FC2">
        <w:rPr>
          <w:rFonts w:ascii="Arial" w:eastAsia="Times New Roman" w:hAnsi="Arial" w:cs="Arial"/>
          <w:sz w:val="24"/>
          <w:szCs w:val="24"/>
        </w:rPr>
        <w:t>/link </w:t>
      </w:r>
      <w:proofErr w:type="spellStart"/>
      <w:r w:rsidRPr="00260FC2">
        <w:rPr>
          <w:rFonts w:ascii="Arial" w:eastAsia="Times New Roman" w:hAnsi="Arial" w:cs="Arial"/>
          <w:sz w:val="24"/>
          <w:szCs w:val="24"/>
        </w:rPr>
        <w:t>href</w:t>
      </w:r>
      <w:proofErr w:type="spellEnd"/>
      <w:r w:rsidRPr="00260FC2">
        <w:rPr>
          <w:rFonts w:ascii="Arial" w:eastAsia="Times New Roman" w:hAnsi="Arial" w:cs="Arial"/>
          <w:sz w:val="24"/>
          <w:szCs w:val="24"/>
        </w:rPr>
        <w:t> to point to this document (i.e. …/graded-work/assign1), and set its target to open in a new tab/window.</w:t>
      </w:r>
    </w:p>
    <w:p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Finally, the </w:t>
      </w:r>
      <w:r w:rsidRPr="00260FC2">
        <w:rPr>
          <w:rFonts w:ascii="Arial" w:eastAsia="Times New Roman" w:hAnsi="Arial" w:cs="Arial"/>
          <w:b/>
          <w:sz w:val="24"/>
          <w:szCs w:val="24"/>
        </w:rPr>
        <w:t>text of the other containers</w:t>
      </w:r>
      <w:r w:rsidRPr="00260FC2">
        <w:rPr>
          <w:rFonts w:ascii="Arial" w:eastAsia="Times New Roman" w:hAnsi="Arial" w:cs="Arial"/>
          <w:sz w:val="24"/>
          <w:szCs w:val="24"/>
        </w:rPr>
        <w:t xml:space="preserve"> should be edited to meet your needs. Briefly tell the user how to use the app, and how to access its functionality.</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260FC2" w:rsidRPr="00260FC2" w:rsidRDefault="00260FC2" w:rsidP="00105A99">
      <w:pPr>
        <w:spacing w:before="100" w:beforeAutospacing="1" w:after="100" w:afterAutospacing="1" w:line="240" w:lineRule="auto"/>
        <w:rPr>
          <w:rFonts w:ascii="Arial" w:eastAsia="Times New Roman" w:hAnsi="Arial" w:cs="Arial"/>
          <w:sz w:val="24"/>
          <w:szCs w:val="24"/>
        </w:rPr>
      </w:pPr>
    </w:p>
    <w:p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lastRenderedPageBreak/>
        <w:t xml:space="preserve">4. </w:t>
      </w:r>
      <w:r w:rsidR="00105A99" w:rsidRPr="002337DE">
        <w:rPr>
          <w:rFonts w:ascii="Arial" w:eastAsia="Times New Roman" w:hAnsi="Arial" w:cs="Arial"/>
          <w:b/>
          <w:bCs/>
          <w:sz w:val="28"/>
          <w:szCs w:val="24"/>
        </w:rPr>
        <w:t>Edit the About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content of the </w:t>
      </w:r>
      <w:proofErr w:type="spellStart"/>
      <w:r w:rsidRPr="00260FC2">
        <w:rPr>
          <w:rFonts w:ascii="Arial" w:eastAsia="Times New Roman" w:hAnsi="Arial" w:cs="Arial"/>
          <w:b/>
          <w:sz w:val="24"/>
          <w:szCs w:val="24"/>
        </w:rPr>
        <w:t>About.cshtml</w:t>
      </w:r>
      <w:proofErr w:type="spellEnd"/>
      <w:r w:rsidRPr="00260FC2">
        <w:rPr>
          <w:rFonts w:ascii="Arial" w:eastAsia="Times New Roman" w:hAnsi="Arial" w:cs="Arial"/>
          <w:sz w:val="24"/>
          <w:szCs w:val="24"/>
        </w:rPr>
        <w:t xml:space="preserve"> source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Again, use your common sense and logical reasoning. Typically, an “About” page, in a web app, briefly describes the theme and purpose of the web app, and maybe provides some basic information about the author/programmer or company.</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 xml:space="preserve">5. </w:t>
      </w:r>
      <w:r w:rsidR="00105A99" w:rsidRPr="002337DE">
        <w:rPr>
          <w:rFonts w:ascii="Arial" w:eastAsia="Times New Roman" w:hAnsi="Arial" w:cs="Arial"/>
          <w:b/>
          <w:bCs/>
          <w:sz w:val="28"/>
          <w:szCs w:val="24"/>
        </w:rPr>
        <w:t>Edit the Contact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content of the </w:t>
      </w:r>
      <w:proofErr w:type="spellStart"/>
      <w:r w:rsidRPr="00260FC2">
        <w:rPr>
          <w:rFonts w:ascii="Arial" w:eastAsia="Times New Roman" w:hAnsi="Arial" w:cs="Arial"/>
          <w:b/>
          <w:sz w:val="24"/>
          <w:szCs w:val="24"/>
        </w:rPr>
        <w:t>Contact.cshtml</w:t>
      </w:r>
      <w:proofErr w:type="spellEnd"/>
      <w:r w:rsidRPr="00260FC2">
        <w:rPr>
          <w:rFonts w:ascii="Arial" w:eastAsia="Times New Roman" w:hAnsi="Arial" w:cs="Arial"/>
          <w:sz w:val="24"/>
          <w:szCs w:val="24"/>
        </w:rPr>
        <w:t xml:space="preserve"> source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Again, use your common sense and logical reasoning. Typically, a “Contact” page, in a web app, describes how to contact the author/programmer or company.</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612894">
      <w:pPr>
        <w:pStyle w:val="Heading2"/>
        <w:rPr>
          <w:rFonts w:ascii="Arial" w:hAnsi="Arial" w:cs="Arial"/>
          <w:color w:val="002060"/>
          <w:sz w:val="32"/>
          <w:szCs w:val="32"/>
        </w:rPr>
      </w:pPr>
      <w:r w:rsidRPr="00260FC2">
        <w:rPr>
          <w:rFonts w:ascii="Arial" w:hAnsi="Arial" w:cs="Arial"/>
          <w:color w:val="002060"/>
          <w:sz w:val="32"/>
          <w:szCs w:val="32"/>
        </w:rPr>
        <w:t>Write a C# class for a real-world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noted earlier, this web app will enable the browser user to view and create “</w:t>
      </w:r>
      <w:r w:rsidRPr="00260FC2">
        <w:rPr>
          <w:rFonts w:ascii="Arial" w:eastAsia="Times New Roman" w:hAnsi="Arial" w:cs="Arial"/>
          <w:b/>
          <w:sz w:val="24"/>
          <w:szCs w:val="24"/>
        </w:rPr>
        <w:t>phone</w:t>
      </w:r>
      <w:r w:rsidRPr="00260FC2">
        <w:rPr>
          <w:rFonts w:ascii="Arial" w:eastAsia="Times New Roman" w:hAnsi="Arial" w:cs="Arial"/>
          <w:sz w:val="24"/>
          <w:szCs w:val="24"/>
        </w:rPr>
        <w:t>” objects.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we must write a C# class that will model a real-world phone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browser user will be viewing and creating objects. The objects will exist in memory only, and will not be saved in a persistent store, or used elsewhere in the web app. Therefore, the source code file that holds the class code will be stored alongside the controller, in the Controllers folder.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Solution Explorer, click/select the </w:t>
      </w:r>
      <w:r w:rsidRPr="00260FC2">
        <w:rPr>
          <w:rFonts w:ascii="Arial" w:eastAsia="Times New Roman" w:hAnsi="Arial" w:cs="Arial"/>
          <w:b/>
          <w:sz w:val="24"/>
          <w:szCs w:val="24"/>
        </w:rPr>
        <w:t>Controllers</w:t>
      </w:r>
      <w:r w:rsidRPr="00260FC2">
        <w:rPr>
          <w:rFonts w:ascii="Arial" w:eastAsia="Times New Roman" w:hAnsi="Arial" w:cs="Arial"/>
          <w:sz w:val="24"/>
          <w:szCs w:val="24"/>
        </w:rPr>
        <w:t xml:space="preserve"> folder. Next, </w:t>
      </w:r>
      <w:r w:rsidRPr="00260FC2">
        <w:rPr>
          <w:rFonts w:ascii="Arial" w:eastAsia="Times New Roman" w:hAnsi="Arial" w:cs="Arial"/>
          <w:b/>
          <w:sz w:val="24"/>
          <w:szCs w:val="24"/>
        </w:rPr>
        <w:t>add a new class</w:t>
      </w:r>
      <w:r w:rsidRPr="00260FC2">
        <w:rPr>
          <w:rFonts w:ascii="Arial" w:eastAsia="Times New Roman" w:hAnsi="Arial" w:cs="Arial"/>
          <w:sz w:val="24"/>
          <w:szCs w:val="24"/>
        </w:rPr>
        <w:t>. You can do that in many ways:</w:t>
      </w:r>
    </w:p>
    <w:p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Project menu &gt; Add Class</w:t>
      </w:r>
    </w:p>
    <w:p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Right-click the Controllers folder, then Add &gt; </w:t>
      </w:r>
      <w:r w:rsidR="00612894" w:rsidRPr="00260FC2">
        <w:rPr>
          <w:rFonts w:ascii="Arial" w:eastAsia="Times New Roman" w:hAnsi="Arial" w:cs="Arial"/>
          <w:sz w:val="24"/>
          <w:szCs w:val="24"/>
        </w:rPr>
        <w:t xml:space="preserve">New Item &gt; Visual C# &gt; </w:t>
      </w:r>
      <w:r w:rsidRPr="00260FC2">
        <w:rPr>
          <w:rFonts w:ascii="Arial" w:eastAsia="Times New Roman" w:hAnsi="Arial" w:cs="Arial"/>
          <w:sz w:val="24"/>
          <w:szCs w:val="24"/>
        </w:rPr>
        <w:t>Class</w:t>
      </w:r>
    </w:p>
    <w:p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Keyboard shortcut (typically </w:t>
      </w:r>
      <w:proofErr w:type="spellStart"/>
      <w:r w:rsidRPr="00260FC2">
        <w:rPr>
          <w:rFonts w:ascii="Arial" w:eastAsia="Times New Roman" w:hAnsi="Arial" w:cs="Arial"/>
          <w:sz w:val="24"/>
          <w:szCs w:val="24"/>
        </w:rPr>
        <w:t>Shift+Alt+C</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“Add New Item” dialog appears, with the “Class” item type already selected in the center panel.</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extent cx="6309004" cy="4358640"/>
            <wp:effectExtent l="0" t="0" r="0" b="3810"/>
            <wp:docPr id="11" name="Picture 11" descr="assign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ign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1716" cy="4374331"/>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Change the name of the source code file to match the purpose of the class. We will always try to use a name that includes the singular word form of the entity, or entity group, that we are working with, with </w:t>
      </w:r>
      <w:r w:rsidRPr="00260FC2">
        <w:rPr>
          <w:rFonts w:ascii="Arial" w:eastAsia="Times New Roman" w:hAnsi="Arial" w:cs="Arial"/>
          <w:b/>
          <w:sz w:val="24"/>
          <w:szCs w:val="24"/>
        </w:rPr>
        <w:t>a “_</w:t>
      </w:r>
      <w:proofErr w:type="spellStart"/>
      <w:r w:rsidRPr="00260FC2">
        <w:rPr>
          <w:rFonts w:ascii="Arial" w:eastAsia="Times New Roman" w:hAnsi="Arial" w:cs="Arial"/>
          <w:b/>
          <w:sz w:val="24"/>
          <w:szCs w:val="24"/>
        </w:rPr>
        <w:t>vm</w:t>
      </w:r>
      <w:proofErr w:type="spellEnd"/>
      <w:r w:rsidRPr="00260FC2">
        <w:rPr>
          <w:rFonts w:ascii="Arial" w:eastAsia="Times New Roman" w:hAnsi="Arial" w:cs="Arial"/>
          <w:b/>
          <w:sz w:val="24"/>
          <w:szCs w:val="24"/>
        </w:rPr>
        <w:t>” suffix</w:t>
      </w:r>
      <w:r w:rsidRPr="00260FC2">
        <w:rPr>
          <w:rFonts w:ascii="Arial" w:eastAsia="Times New Roman" w:hAnsi="Arial" w:cs="Arial"/>
          <w:sz w:val="24"/>
          <w:szCs w:val="24"/>
        </w:rPr>
        <w:t>. The “</w:t>
      </w:r>
      <w:proofErr w:type="spellStart"/>
      <w:r w:rsidRPr="00260FC2">
        <w:rPr>
          <w:rFonts w:ascii="Arial" w:eastAsia="Times New Roman" w:hAnsi="Arial" w:cs="Arial"/>
          <w:sz w:val="24"/>
          <w:szCs w:val="24"/>
        </w:rPr>
        <w:t>vm</w:t>
      </w:r>
      <w:proofErr w:type="spellEnd"/>
      <w:r w:rsidRPr="00260FC2">
        <w:rPr>
          <w:rFonts w:ascii="Arial" w:eastAsia="Times New Roman" w:hAnsi="Arial" w:cs="Arial"/>
          <w:sz w:val="24"/>
          <w:szCs w:val="24"/>
        </w:rPr>
        <w:t xml:space="preserve">” in the suffix is </w:t>
      </w:r>
      <w:r w:rsidRPr="00260FC2">
        <w:rPr>
          <w:rFonts w:ascii="Arial" w:eastAsia="Times New Roman" w:hAnsi="Arial" w:cs="Arial"/>
          <w:b/>
          <w:sz w:val="24"/>
          <w:szCs w:val="24"/>
        </w:rPr>
        <w:t>an initialism for “view model”,</w:t>
      </w:r>
      <w:r w:rsidRPr="00260FC2">
        <w:rPr>
          <w:rFonts w:ascii="Arial" w:eastAsia="Times New Roman" w:hAnsi="Arial" w:cs="Arial"/>
          <w:sz w:val="24"/>
          <w:szCs w:val="24"/>
        </w:rPr>
        <w:t xml:space="preserve"> and you will learn more about view model classes soon.</w:t>
      </w:r>
    </w:p>
    <w:p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are modeling phones, or smartphones. A nice and easy singular word form is “Phone”.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the source code file will be named “</w:t>
      </w:r>
      <w:proofErr w:type="spellStart"/>
      <w:r w:rsidRPr="00260FC2">
        <w:rPr>
          <w:rFonts w:ascii="Arial" w:eastAsia="Times New Roman" w:hAnsi="Arial" w:cs="Arial"/>
          <w:b/>
          <w:sz w:val="24"/>
          <w:szCs w:val="24"/>
        </w:rPr>
        <w:t>Phone_vm</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saved, Visual Studio adds the “</w:t>
      </w:r>
      <w:r w:rsidRPr="00260FC2">
        <w:rPr>
          <w:rFonts w:ascii="Arial" w:eastAsia="Times New Roman" w:hAnsi="Arial" w:cs="Arial"/>
          <w:b/>
          <w:sz w:val="24"/>
          <w:szCs w:val="24"/>
        </w:rPr>
        <w:t>.</w:t>
      </w:r>
      <w:proofErr w:type="spellStart"/>
      <w:r w:rsidRPr="00260FC2">
        <w:rPr>
          <w:rFonts w:ascii="Arial" w:eastAsia="Times New Roman" w:hAnsi="Arial" w:cs="Arial"/>
          <w:b/>
          <w:sz w:val="24"/>
          <w:szCs w:val="24"/>
        </w:rPr>
        <w:t>cs</w:t>
      </w:r>
      <w:proofErr w:type="spellEnd"/>
      <w:r w:rsidRPr="00260FC2">
        <w:rPr>
          <w:rFonts w:ascii="Arial" w:eastAsia="Times New Roman" w:hAnsi="Arial" w:cs="Arial"/>
          <w:sz w:val="24"/>
          <w:szCs w:val="24"/>
        </w:rPr>
        <w:t>” file extension.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Writing the class members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source code file opens. Notice that it created an empty class code block. The name is “</w:t>
      </w:r>
      <w:proofErr w:type="spellStart"/>
      <w:r w:rsidRPr="00260FC2">
        <w:rPr>
          <w:rFonts w:ascii="Arial" w:eastAsia="Times New Roman" w:hAnsi="Arial" w:cs="Arial"/>
          <w:sz w:val="24"/>
          <w:szCs w:val="24"/>
        </w:rPr>
        <w:t>Phone_vm</w:t>
      </w:r>
      <w:proofErr w:type="spellEnd"/>
      <w:r w:rsidRPr="00260FC2">
        <w:rPr>
          <w:rFonts w:ascii="Arial" w:eastAsia="Times New Roman" w:hAnsi="Arial" w:cs="Arial"/>
          <w:sz w:val="24"/>
          <w:szCs w:val="24"/>
        </w:rPr>
        <w:t>”, by default, to match the name of the source code file.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do NOT want that.</w:t>
      </w:r>
      <w:r w:rsidR="00DC7988" w:rsidRPr="00260FC2">
        <w:rPr>
          <w:rFonts w:ascii="Arial" w:eastAsia="Times New Roman" w:hAnsi="Arial" w:cs="Arial"/>
          <w:sz w:val="24"/>
          <w:szCs w:val="24"/>
        </w:rPr>
        <w:t xml:space="preserve"> </w:t>
      </w:r>
      <w:r w:rsidRPr="00260FC2">
        <w:rPr>
          <w:rFonts w:ascii="Arial" w:eastAsia="Times New Roman" w:hAnsi="Arial" w:cs="Arial"/>
          <w:sz w:val="24"/>
          <w:szCs w:val="24"/>
        </w:rPr>
        <w:t>Change the name of the class to “</w:t>
      </w:r>
      <w:proofErr w:type="spellStart"/>
      <w:r w:rsidRPr="00260FC2">
        <w:rPr>
          <w:rFonts w:ascii="Arial" w:eastAsia="Times New Roman" w:hAnsi="Arial" w:cs="Arial"/>
          <w:b/>
          <w:sz w:val="24"/>
          <w:szCs w:val="24"/>
        </w:rPr>
        <w:t>PhoneBase</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Now, </w:t>
      </w:r>
      <w:r w:rsidRPr="00260FC2">
        <w:rPr>
          <w:rFonts w:ascii="Arial" w:eastAsia="Times New Roman" w:hAnsi="Arial" w:cs="Arial"/>
          <w:b/>
          <w:sz w:val="24"/>
          <w:szCs w:val="24"/>
        </w:rPr>
        <w:t>add a constructor</w:t>
      </w:r>
      <w:r w:rsidRPr="00260FC2">
        <w:rPr>
          <w:rFonts w:ascii="Arial" w:eastAsia="Times New Roman" w:hAnsi="Arial" w:cs="Arial"/>
          <w:sz w:val="24"/>
          <w:szCs w:val="24"/>
        </w:rPr>
        <w:t xml:space="preserve">. The editor can help with that. Inside the class code block, </w:t>
      </w:r>
      <w:r w:rsidRPr="00260FC2">
        <w:rPr>
          <w:rFonts w:ascii="Arial" w:eastAsia="Times New Roman" w:hAnsi="Arial" w:cs="Arial"/>
          <w:b/>
          <w:sz w:val="24"/>
          <w:szCs w:val="24"/>
        </w:rPr>
        <w:t>type “</w:t>
      </w:r>
      <w:proofErr w:type="spellStart"/>
      <w:r w:rsidRPr="00260FC2">
        <w:rPr>
          <w:rFonts w:ascii="Arial" w:eastAsia="Times New Roman" w:hAnsi="Arial" w:cs="Arial"/>
          <w:b/>
          <w:sz w:val="24"/>
          <w:szCs w:val="24"/>
        </w:rPr>
        <w:t>ctor</w:t>
      </w:r>
      <w:proofErr w:type="spellEnd"/>
      <w:r w:rsidRPr="00260FC2">
        <w:rPr>
          <w:rFonts w:ascii="Arial" w:eastAsia="Times New Roman" w:hAnsi="Arial" w:cs="Arial"/>
          <w:b/>
          <w:sz w:val="24"/>
          <w:szCs w:val="24"/>
        </w:rPr>
        <w:t>”</w:t>
      </w:r>
      <w:r w:rsidRPr="00260FC2">
        <w:rPr>
          <w:rFonts w:ascii="Arial" w:eastAsia="Times New Roman" w:hAnsi="Arial" w:cs="Arial"/>
          <w:sz w:val="24"/>
          <w:szCs w:val="24"/>
        </w:rPr>
        <w:t xml:space="preserve"> (which is the last part of the word “constru</w:t>
      </w:r>
      <w:r w:rsidRPr="00260FC2">
        <w:rPr>
          <w:rFonts w:ascii="Arial" w:eastAsia="Times New Roman" w:hAnsi="Arial" w:cs="Arial"/>
          <w:sz w:val="24"/>
          <w:szCs w:val="24"/>
          <w:u w:val="single"/>
        </w:rPr>
        <w:t>ctor</w:t>
      </w:r>
      <w:r w:rsidRPr="00260FC2">
        <w:rPr>
          <w:rFonts w:ascii="Arial" w:eastAsia="Times New Roman" w:hAnsi="Arial" w:cs="Arial"/>
          <w:sz w:val="24"/>
          <w:szCs w:val="24"/>
        </w:rPr>
        <w:t xml:space="preserve">“).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013741" cy="3192780"/>
            <wp:effectExtent l="0" t="0" r="6350" b="7620"/>
            <wp:docPr id="12" name="Picture 12" descr="assign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ign1-1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6312" cy="3204763"/>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 Then, as the popup text states, press </w:t>
      </w:r>
      <w:r w:rsidRPr="00260FC2">
        <w:rPr>
          <w:rFonts w:ascii="Arial" w:eastAsia="Times New Roman" w:hAnsi="Arial" w:cs="Arial"/>
          <w:b/>
          <w:sz w:val="24"/>
          <w:szCs w:val="24"/>
        </w:rPr>
        <w:t xml:space="preserve">Tab </w:t>
      </w:r>
      <w:proofErr w:type="spellStart"/>
      <w:r w:rsidRPr="00260FC2">
        <w:rPr>
          <w:rFonts w:ascii="Arial" w:eastAsia="Times New Roman" w:hAnsi="Arial" w:cs="Arial"/>
          <w:b/>
          <w:sz w:val="24"/>
          <w:szCs w:val="24"/>
        </w:rPr>
        <w:t>Tab</w:t>
      </w:r>
      <w:proofErr w:type="spellEnd"/>
      <w:r w:rsidRPr="00260FC2">
        <w:rPr>
          <w:rFonts w:ascii="Arial" w:eastAsia="Times New Roman" w:hAnsi="Arial" w:cs="Arial"/>
          <w:sz w:val="24"/>
          <w:szCs w:val="24"/>
        </w:rPr>
        <w:t xml:space="preserve">, and the editor will add the code snippet for a default </w:t>
      </w:r>
      <w:hyperlink r:id="rId25" w:tgtFrame="_blank" w:history="1">
        <w:r w:rsidRPr="00260FC2">
          <w:rPr>
            <w:rFonts w:ascii="Arial" w:eastAsia="Times New Roman" w:hAnsi="Arial" w:cs="Arial"/>
            <w:color w:val="0000FF"/>
            <w:sz w:val="24"/>
            <w:szCs w:val="24"/>
            <w:u w:val="single"/>
          </w:rPr>
          <w:t>constructor</w:t>
        </w:r>
      </w:hyperlink>
      <w:r w:rsidRPr="00260FC2">
        <w:rPr>
          <w:rFonts w:ascii="Arial" w:eastAsia="Times New Roman" w:hAnsi="Arial" w:cs="Arial"/>
          <w:sz w:val="24"/>
          <w:szCs w:val="24"/>
        </w:rPr>
        <w:t>. Later, we may add some code to the constructor.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Below the constructor, we will now add some properties, which will hold the publicly-accessible data (or state) of the object. In classes that describe real-world objects, we typically use </w:t>
      </w:r>
      <w:hyperlink r:id="rId26" w:tgtFrame="_blank" w:history="1">
        <w:r w:rsidRPr="00260FC2">
          <w:rPr>
            <w:rFonts w:ascii="Arial" w:eastAsia="Times New Roman" w:hAnsi="Arial" w:cs="Arial"/>
            <w:color w:val="0000FF"/>
            <w:sz w:val="24"/>
            <w:szCs w:val="24"/>
            <w:highlight w:val="yellow"/>
            <w:u w:val="single"/>
          </w:rPr>
          <w:t>auto-implemented properties</w:t>
        </w:r>
      </w:hyperlink>
      <w:r w:rsidRPr="00260FC2">
        <w:rPr>
          <w:rFonts w:ascii="Arial" w:eastAsia="Times New Roman" w:hAnsi="Arial" w:cs="Arial"/>
          <w:sz w:val="24"/>
          <w:szCs w:val="24"/>
        </w:rPr>
        <w:t>.</w:t>
      </w:r>
    </w:p>
    <w:p w:rsidR="00105A99" w:rsidRPr="00260FC2" w:rsidRDefault="00BC2F70"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6232914" cy="3291840"/>
            <wp:effectExtent l="0" t="0" r="0" b="3810"/>
            <wp:docPr id="13" name="Picture 13"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ecaCollege\INT422-BTI420\INT422-2164\Assignments\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9571" cy="3311200"/>
                    </a:xfrm>
                    <a:prstGeom prst="rect">
                      <a:avLst/>
                    </a:prstGeom>
                    <a:noFill/>
                    <a:ln>
                      <a:noFill/>
                    </a:ln>
                  </pic:spPr>
                </pic:pic>
              </a:graphicData>
            </a:graphic>
          </wp:inline>
        </w:drawing>
      </w:r>
    </w:p>
    <w:p w:rsidR="00105A99" w:rsidRDefault="00EA001F"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Type “</w:t>
      </w:r>
      <w:r w:rsidRPr="00260FC2">
        <w:rPr>
          <w:rFonts w:ascii="Arial" w:eastAsia="Times New Roman" w:hAnsi="Arial" w:cs="Arial"/>
          <w:b/>
          <w:sz w:val="24"/>
          <w:szCs w:val="24"/>
        </w:rPr>
        <w:t>prop</w:t>
      </w:r>
      <w:r w:rsidRPr="00260FC2">
        <w:rPr>
          <w:rFonts w:ascii="Arial" w:eastAsia="Times New Roman" w:hAnsi="Arial" w:cs="Arial"/>
          <w:sz w:val="24"/>
          <w:szCs w:val="24"/>
        </w:rPr>
        <w:t xml:space="preserve">”. </w:t>
      </w:r>
      <w:r w:rsidR="00105A99" w:rsidRPr="00260FC2">
        <w:rPr>
          <w:rFonts w:ascii="Arial" w:eastAsia="Times New Roman" w:hAnsi="Arial" w:cs="Arial"/>
          <w:sz w:val="24"/>
          <w:szCs w:val="24"/>
        </w:rPr>
        <w:t xml:space="preserve">Then, as the popup text states, press </w:t>
      </w:r>
      <w:r w:rsidR="00105A99" w:rsidRPr="00260FC2">
        <w:rPr>
          <w:rFonts w:ascii="Arial" w:eastAsia="Times New Roman" w:hAnsi="Arial" w:cs="Arial"/>
          <w:b/>
          <w:sz w:val="24"/>
          <w:szCs w:val="24"/>
        </w:rPr>
        <w:t xml:space="preserve">Tab </w:t>
      </w:r>
      <w:proofErr w:type="spellStart"/>
      <w:r w:rsidR="00105A99" w:rsidRPr="00260FC2">
        <w:rPr>
          <w:rFonts w:ascii="Arial" w:eastAsia="Times New Roman" w:hAnsi="Arial" w:cs="Arial"/>
          <w:b/>
          <w:sz w:val="24"/>
          <w:szCs w:val="24"/>
        </w:rPr>
        <w:t>Tab</w:t>
      </w:r>
      <w:proofErr w:type="spellEnd"/>
      <w:r w:rsidR="00105A99" w:rsidRPr="00260FC2">
        <w:rPr>
          <w:rFonts w:ascii="Arial" w:eastAsia="Times New Roman" w:hAnsi="Arial" w:cs="Arial"/>
          <w:sz w:val="24"/>
          <w:szCs w:val="24"/>
        </w:rPr>
        <w:t>, and the editor will add the code snippet for an auto-implemented property. </w:t>
      </w:r>
    </w:p>
    <w:p w:rsidR="00EA001F" w:rsidRPr="00260FC2" w:rsidRDefault="00EA001F" w:rsidP="00105A99">
      <w:pPr>
        <w:spacing w:before="100" w:beforeAutospacing="1" w:after="100" w:afterAutospacing="1" w:line="240" w:lineRule="auto"/>
        <w:rPr>
          <w:rFonts w:ascii="Arial" w:eastAsia="Times New Roman" w:hAnsi="Arial" w:cs="Arial"/>
          <w:sz w:val="24"/>
          <w:szCs w:val="24"/>
        </w:rPr>
      </w:pP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5669280" cy="1363980"/>
            <wp:effectExtent l="0" t="0" r="7620" b="7620"/>
            <wp:docPr id="14" name="Picture 14" descr="assign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sign1-17">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136398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We need the following properties. Pay attention to property names and data types. They MUST match EXACTLY. Pay attention to the cadence or rhythm for adding properties – </w:t>
      </w:r>
      <w:r w:rsidRPr="00260FC2">
        <w:rPr>
          <w:rFonts w:ascii="Arial" w:eastAsia="Times New Roman" w:hAnsi="Arial" w:cs="Arial"/>
          <w:b/>
          <w:color w:val="002060"/>
          <w:sz w:val="24"/>
          <w:szCs w:val="24"/>
        </w:rPr>
        <w:t xml:space="preserve">prop, tab </w:t>
      </w:r>
      <w:proofErr w:type="spellStart"/>
      <w:r w:rsidRPr="00260FC2">
        <w:rPr>
          <w:rFonts w:ascii="Arial" w:eastAsia="Times New Roman" w:hAnsi="Arial" w:cs="Arial"/>
          <w:b/>
          <w:color w:val="002060"/>
          <w:sz w:val="24"/>
          <w:szCs w:val="24"/>
        </w:rPr>
        <w:t>tab</w:t>
      </w:r>
      <w:proofErr w:type="spellEnd"/>
      <w:r w:rsidRPr="00260FC2">
        <w:rPr>
          <w:rFonts w:ascii="Arial" w:eastAsia="Times New Roman" w:hAnsi="Arial" w:cs="Arial"/>
          <w:sz w:val="24"/>
          <w:szCs w:val="24"/>
        </w:rPr>
        <w:t>, specify data type, tab, specify property name, enter, enter.</w:t>
      </w:r>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Data type “</w:t>
      </w:r>
      <w:proofErr w:type="spellStart"/>
      <w:r w:rsidRPr="00260FC2">
        <w:rPr>
          <w:rFonts w:ascii="Arial" w:eastAsia="Times New Roman" w:hAnsi="Arial" w:cs="Arial"/>
          <w:sz w:val="24"/>
          <w:szCs w:val="24"/>
        </w:rPr>
        <w:t>int</w:t>
      </w:r>
      <w:proofErr w:type="spellEnd"/>
      <w:r w:rsidRPr="00260FC2">
        <w:rPr>
          <w:rFonts w:ascii="Arial" w:eastAsia="Times New Roman" w:hAnsi="Arial" w:cs="Arial"/>
          <w:sz w:val="24"/>
          <w:szCs w:val="24"/>
        </w:rPr>
        <w:t>”, property name “</w:t>
      </w:r>
      <w:r w:rsidRPr="00260FC2">
        <w:rPr>
          <w:rFonts w:ascii="Arial" w:eastAsia="Times New Roman" w:hAnsi="Arial" w:cs="Arial"/>
          <w:b/>
          <w:sz w:val="24"/>
          <w:szCs w:val="24"/>
        </w:rPr>
        <w:t>Id</w:t>
      </w:r>
      <w:r w:rsidRPr="00260FC2">
        <w:rPr>
          <w:rFonts w:ascii="Arial" w:eastAsia="Times New Roman" w:hAnsi="Arial" w:cs="Arial"/>
          <w:sz w:val="24"/>
          <w:szCs w:val="24"/>
        </w:rPr>
        <w:t>”</w:t>
      </w:r>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string, </w:t>
      </w:r>
      <w:proofErr w:type="spellStart"/>
      <w:r w:rsidRPr="00260FC2">
        <w:rPr>
          <w:rFonts w:ascii="Arial" w:eastAsia="Times New Roman" w:hAnsi="Arial" w:cs="Arial"/>
          <w:b/>
          <w:sz w:val="24"/>
          <w:szCs w:val="24"/>
        </w:rPr>
        <w:t>PhoneName</w:t>
      </w:r>
      <w:proofErr w:type="spellEnd"/>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string, </w:t>
      </w:r>
      <w:r w:rsidRPr="00260FC2">
        <w:rPr>
          <w:rFonts w:ascii="Arial" w:eastAsia="Times New Roman" w:hAnsi="Arial" w:cs="Arial"/>
          <w:b/>
          <w:sz w:val="24"/>
          <w:szCs w:val="24"/>
        </w:rPr>
        <w:t>Manufacturer</w:t>
      </w:r>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proofErr w:type="spellStart"/>
      <w:r w:rsidRPr="00260FC2">
        <w:rPr>
          <w:rFonts w:ascii="Arial" w:eastAsia="Times New Roman" w:hAnsi="Arial" w:cs="Arial"/>
          <w:sz w:val="24"/>
          <w:szCs w:val="24"/>
        </w:rPr>
        <w:t>DateTime</w:t>
      </w:r>
      <w:proofErr w:type="spellEnd"/>
      <w:r w:rsidRPr="00260FC2">
        <w:rPr>
          <w:rFonts w:ascii="Arial" w:eastAsia="Times New Roman" w:hAnsi="Arial" w:cs="Arial"/>
          <w:sz w:val="24"/>
          <w:szCs w:val="24"/>
        </w:rPr>
        <w:t xml:space="preserve">, </w:t>
      </w:r>
      <w:proofErr w:type="spellStart"/>
      <w:r w:rsidRPr="00260FC2">
        <w:rPr>
          <w:rFonts w:ascii="Arial" w:eastAsia="Times New Roman" w:hAnsi="Arial" w:cs="Arial"/>
          <w:b/>
          <w:sz w:val="24"/>
          <w:szCs w:val="24"/>
        </w:rPr>
        <w:t>DateReleased</w:t>
      </w:r>
      <w:proofErr w:type="spellEnd"/>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proofErr w:type="spellStart"/>
      <w:r w:rsidRPr="00260FC2">
        <w:rPr>
          <w:rFonts w:ascii="Arial" w:eastAsia="Times New Roman" w:hAnsi="Arial" w:cs="Arial"/>
          <w:sz w:val="24"/>
          <w:szCs w:val="24"/>
        </w:rPr>
        <w:t>int</w:t>
      </w:r>
      <w:proofErr w:type="spellEnd"/>
      <w:r w:rsidRPr="00260FC2">
        <w:rPr>
          <w:rFonts w:ascii="Arial" w:eastAsia="Times New Roman" w:hAnsi="Arial" w:cs="Arial"/>
          <w:sz w:val="24"/>
          <w:szCs w:val="24"/>
        </w:rPr>
        <w:t xml:space="preserve">, </w:t>
      </w:r>
      <w:r w:rsidRPr="00260FC2">
        <w:rPr>
          <w:rFonts w:ascii="Arial" w:eastAsia="Times New Roman" w:hAnsi="Arial" w:cs="Arial"/>
          <w:b/>
          <w:sz w:val="24"/>
          <w:szCs w:val="24"/>
        </w:rPr>
        <w:t>MSRP</w:t>
      </w:r>
    </w:p>
    <w:p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double, </w:t>
      </w:r>
      <w:proofErr w:type="spellStart"/>
      <w:r w:rsidRPr="00260FC2">
        <w:rPr>
          <w:rFonts w:ascii="Arial" w:eastAsia="Times New Roman" w:hAnsi="Arial" w:cs="Arial"/>
          <w:b/>
          <w:sz w:val="24"/>
          <w:szCs w:val="24"/>
        </w:rPr>
        <w:t>ScreenSize</w:t>
      </w:r>
      <w:proofErr w:type="spellEnd"/>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What about initial values? We configure them in the default constructor.</w:t>
      </w:r>
    </w:p>
    <w:p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Later in the course, you will learn another way to do this.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Here are some </w:t>
      </w:r>
      <w:r w:rsidRPr="00260FC2">
        <w:rPr>
          <w:rFonts w:ascii="Arial" w:eastAsia="Times New Roman" w:hAnsi="Arial" w:cs="Arial"/>
          <w:b/>
          <w:i/>
          <w:iCs/>
          <w:sz w:val="24"/>
          <w:szCs w:val="24"/>
        </w:rPr>
        <w:t>required rules</w:t>
      </w:r>
      <w:r w:rsidRPr="00260FC2">
        <w:rPr>
          <w:rFonts w:ascii="Arial" w:eastAsia="Times New Roman" w:hAnsi="Arial" w:cs="Arial"/>
          <w:b/>
          <w:sz w:val="24"/>
          <w:szCs w:val="24"/>
        </w:rPr>
        <w:t> that you MUST follow for initial values</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proofErr w:type="spellStart"/>
      <w:r w:rsidRPr="00260FC2">
        <w:rPr>
          <w:rFonts w:ascii="Arial" w:eastAsia="Times New Roman" w:hAnsi="Arial" w:cs="Arial"/>
          <w:b/>
          <w:sz w:val="24"/>
          <w:szCs w:val="24"/>
          <w:u w:val="single"/>
        </w:rPr>
        <w:t>DateTime</w:t>
      </w:r>
      <w:proofErr w:type="spellEnd"/>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it must be configured in the constructor. The easiest way for beginners to do this is to set the property to “</w:t>
      </w:r>
      <w:proofErr w:type="spellStart"/>
      <w:r w:rsidRPr="00260FC2">
        <w:rPr>
          <w:rFonts w:ascii="Arial" w:eastAsia="Times New Roman" w:hAnsi="Arial" w:cs="Arial"/>
          <w:sz w:val="24"/>
          <w:szCs w:val="24"/>
        </w:rPr>
        <w:t>DateTime.Now</w:t>
      </w:r>
      <w:proofErr w:type="spellEnd"/>
      <w:r w:rsidRPr="00260FC2">
        <w:rPr>
          <w:rFonts w:ascii="Arial" w:eastAsia="Times New Roman" w:hAnsi="Arial" w:cs="Arial"/>
          <w:sz w:val="24"/>
          <w:szCs w:val="24"/>
        </w:rPr>
        <w:t xml:space="preserve">”, which is a property of the </w:t>
      </w:r>
      <w:proofErr w:type="spellStart"/>
      <w:r w:rsidRPr="00260FC2">
        <w:rPr>
          <w:rFonts w:ascii="Arial" w:eastAsia="Times New Roman" w:hAnsi="Arial" w:cs="Arial"/>
          <w:sz w:val="24"/>
          <w:szCs w:val="24"/>
        </w:rPr>
        <w:t>DateTime</w:t>
      </w:r>
      <w:proofErr w:type="spellEnd"/>
      <w:r w:rsidRPr="00260FC2">
        <w:rPr>
          <w:rFonts w:ascii="Arial" w:eastAsia="Times New Roman" w:hAnsi="Arial" w:cs="Arial"/>
          <w:sz w:val="24"/>
          <w:szCs w:val="24"/>
        </w:rPr>
        <w:t xml:space="preserve"> class.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r w:rsidRPr="00260FC2">
        <w:rPr>
          <w:rFonts w:ascii="Arial" w:eastAsia="Times New Roman" w:hAnsi="Arial" w:cs="Arial"/>
          <w:b/>
          <w:sz w:val="24"/>
          <w:szCs w:val="24"/>
          <w:u w:val="single"/>
        </w:rPr>
        <w:t>collection</w:t>
      </w:r>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xml:space="preserve">, it must be configured in the constructor. We will use the List&lt;T&gt; collection class most often, so a collection property can be set to “new List&lt;T&gt;()”, and replace </w:t>
      </w:r>
      <w:proofErr w:type="spellStart"/>
      <w:r w:rsidRPr="00260FC2">
        <w:rPr>
          <w:rFonts w:ascii="Arial" w:eastAsia="Times New Roman" w:hAnsi="Arial" w:cs="Arial"/>
          <w:sz w:val="24"/>
          <w:szCs w:val="24"/>
        </w:rPr>
        <w:t>T</w:t>
      </w:r>
      <w:proofErr w:type="spellEnd"/>
      <w:r w:rsidRPr="00260FC2">
        <w:rPr>
          <w:rFonts w:ascii="Arial" w:eastAsia="Times New Roman" w:hAnsi="Arial" w:cs="Arial"/>
          <w:sz w:val="24"/>
          <w:szCs w:val="24"/>
        </w:rPr>
        <w:t xml:space="preserve"> with the type of the object in the collection.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r w:rsidRPr="00260FC2">
        <w:rPr>
          <w:rFonts w:ascii="Arial" w:eastAsia="Times New Roman" w:hAnsi="Arial" w:cs="Arial"/>
          <w:b/>
          <w:sz w:val="24"/>
          <w:szCs w:val="24"/>
          <w:u w:val="single"/>
        </w:rPr>
        <w:t>string</w:t>
      </w:r>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it is usually a good idea to initialize it, even to an empty string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Numbers (</w:t>
      </w:r>
      <w:proofErr w:type="spellStart"/>
      <w:r w:rsidRPr="00260FC2">
        <w:rPr>
          <w:rFonts w:ascii="Arial" w:eastAsia="Times New Roman" w:hAnsi="Arial" w:cs="Arial"/>
          <w:b/>
          <w:sz w:val="24"/>
          <w:szCs w:val="24"/>
        </w:rPr>
        <w:t>int</w:t>
      </w:r>
      <w:proofErr w:type="spellEnd"/>
      <w:r w:rsidRPr="00260FC2">
        <w:rPr>
          <w:rFonts w:ascii="Arial" w:eastAsia="Times New Roman" w:hAnsi="Arial" w:cs="Arial"/>
          <w:b/>
          <w:sz w:val="24"/>
          <w:szCs w:val="24"/>
        </w:rPr>
        <w:t>, double</w:t>
      </w:r>
      <w:r w:rsidRPr="00260FC2">
        <w:rPr>
          <w:rFonts w:ascii="Arial" w:eastAsia="Times New Roman" w:hAnsi="Arial" w:cs="Arial"/>
          <w:sz w:val="24"/>
          <w:szCs w:val="24"/>
        </w:rPr>
        <w:t>) are auto-initialized to zero, so they don’t need initialization, unless you want them to be set to a specific value.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w:t>
      </w:r>
    </w:p>
    <w:p w:rsidR="00105A99" w:rsidRPr="00260FC2" w:rsidRDefault="00105A99" w:rsidP="00A00CC3">
      <w:pPr>
        <w:pStyle w:val="Heading2"/>
        <w:rPr>
          <w:rFonts w:ascii="Arial" w:hAnsi="Arial" w:cs="Arial"/>
          <w:color w:val="002060"/>
          <w:sz w:val="32"/>
          <w:szCs w:val="32"/>
        </w:rPr>
      </w:pPr>
      <w:r w:rsidRPr="00260FC2">
        <w:rPr>
          <w:rFonts w:ascii="Arial" w:hAnsi="Arial" w:cs="Arial"/>
          <w:color w:val="002060"/>
          <w:sz w:val="32"/>
          <w:szCs w:val="32"/>
        </w:rPr>
        <w:t>Add a new controller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MVC design pattern, a controller typically contains the user-interaction logic. We need a controller that will contain the view-and-create logic for phone objects.</w:t>
      </w:r>
    </w:p>
    <w:p w:rsidR="00105A99" w:rsidRPr="00260FC2" w:rsidRDefault="00105A99" w:rsidP="00DC7988">
      <w:pPr>
        <w:rPr>
          <w:rFonts w:ascii="Arial" w:eastAsia="Times New Roman" w:hAnsi="Arial" w:cs="Arial"/>
          <w:sz w:val="24"/>
          <w:szCs w:val="24"/>
        </w:rPr>
      </w:pPr>
      <w:r w:rsidRPr="00260FC2">
        <w:rPr>
          <w:rFonts w:ascii="Arial" w:eastAsia="Times New Roman" w:hAnsi="Arial" w:cs="Arial"/>
          <w:sz w:val="24"/>
          <w:szCs w:val="24"/>
        </w:rPr>
        <w:t xml:space="preserve">In Solution Explorer, select/highlight the Controllers folder. Then add a controller? How? The easiest way is to right-click, then </w:t>
      </w:r>
      <w:r w:rsidRPr="00260FC2">
        <w:rPr>
          <w:rFonts w:ascii="Arial" w:eastAsia="Times New Roman" w:hAnsi="Arial" w:cs="Arial"/>
          <w:b/>
          <w:sz w:val="24"/>
          <w:szCs w:val="24"/>
        </w:rPr>
        <w:t>Add</w:t>
      </w:r>
      <w:r w:rsidRPr="00260FC2">
        <w:rPr>
          <w:rFonts w:ascii="Arial" w:eastAsia="Times New Roman" w:hAnsi="Arial" w:cs="Arial"/>
          <w:sz w:val="24"/>
          <w:szCs w:val="24"/>
        </w:rPr>
        <w:t xml:space="preserve"> &gt; </w:t>
      </w:r>
      <w:r w:rsidRPr="00260FC2">
        <w:rPr>
          <w:rFonts w:ascii="Arial" w:eastAsia="Times New Roman" w:hAnsi="Arial" w:cs="Arial"/>
          <w:b/>
          <w:sz w:val="24"/>
          <w:szCs w:val="24"/>
        </w:rPr>
        <w:t>Controller</w:t>
      </w:r>
      <w:r w:rsidRPr="00260FC2">
        <w:rPr>
          <w:rFonts w:ascii="Arial" w:eastAsia="Times New Roman" w:hAnsi="Arial" w:cs="Arial"/>
          <w:sz w:val="24"/>
          <w:szCs w:val="24"/>
        </w:rPr>
        <w:t>. An “Add Scaffold” dialog appears.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2857500"/>
            <wp:effectExtent l="0" t="0" r="7620" b="0"/>
            <wp:docPr id="15" name="Picture 15" descr="assign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ign1-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285750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the second item, “MVC 5 Controller with read/write actions”. The next dialog asks you for the controller name.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203960"/>
            <wp:effectExtent l="0" t="0" r="7620" b="0"/>
            <wp:docPr id="16" name="Picture 16" descr="assign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sign1-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280" cy="120396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controller name will use the </w:t>
      </w:r>
      <w:r w:rsidRPr="00260FC2">
        <w:rPr>
          <w:rFonts w:ascii="Arial" w:eastAsia="Times New Roman" w:hAnsi="Arial" w:cs="Arial"/>
          <w:b/>
          <w:sz w:val="24"/>
          <w:szCs w:val="24"/>
        </w:rPr>
        <w:t>plural word</w:t>
      </w:r>
      <w:r w:rsidRPr="00260FC2">
        <w:rPr>
          <w:rFonts w:ascii="Arial" w:eastAsia="Times New Roman" w:hAnsi="Arial" w:cs="Arial"/>
          <w:sz w:val="24"/>
          <w:szCs w:val="24"/>
        </w:rPr>
        <w:t xml:space="preserve"> form of our entity or entity group – </w:t>
      </w:r>
      <w:proofErr w:type="spellStart"/>
      <w:r w:rsidRPr="00260FC2">
        <w:rPr>
          <w:rFonts w:ascii="Arial" w:eastAsia="Times New Roman" w:hAnsi="Arial" w:cs="Arial"/>
          <w:b/>
          <w:sz w:val="24"/>
          <w:szCs w:val="24"/>
        </w:rPr>
        <w:t>Phones</w:t>
      </w:r>
      <w:r w:rsidRPr="00260FC2">
        <w:rPr>
          <w:rFonts w:ascii="Arial" w:eastAsia="Times New Roman" w:hAnsi="Arial" w:cs="Arial"/>
          <w:sz w:val="24"/>
          <w:szCs w:val="24"/>
        </w:rPr>
        <w:t>Controller</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Notice that the text for the word “Default” is already highlighted. Therefore, just type “Phones”, and it will replace “Default”. Do NOT backspace, do NOT press the Delete key, do NOT use your arrow keys (or the Home or End keys), do NOT reach for your mouse. (You do know how </w:t>
      </w:r>
      <w:r w:rsidRPr="00260FC2">
        <w:rPr>
          <w:rFonts w:ascii="Arial" w:eastAsia="Times New Roman" w:hAnsi="Arial" w:cs="Arial"/>
          <w:sz w:val="24"/>
          <w:szCs w:val="24"/>
        </w:rPr>
        <w:lastRenderedPageBreak/>
        <w:t>to use a computer, right? When editing text, Windows and its apps have worked this way for thirty years.)</w:t>
      </w:r>
    </w:p>
    <w:p w:rsidR="009C6759" w:rsidRDefault="00105A99" w:rsidP="00DC7988">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you’re done, the new controller source code file will open in the editor. Visual Studio will also create a new subfolder named “Phones” in the “Views” folder.</w:t>
      </w:r>
    </w:p>
    <w:p w:rsidR="00260FC2" w:rsidRPr="00260FC2" w:rsidRDefault="00260FC2" w:rsidP="00DC7988">
      <w:pPr>
        <w:spacing w:before="100" w:beforeAutospacing="1" w:after="100" w:afterAutospacing="1" w:line="240" w:lineRule="auto"/>
        <w:rPr>
          <w:rFonts w:ascii="Arial" w:eastAsia="Times New Roman" w:hAnsi="Arial" w:cs="Arial"/>
          <w:sz w:val="24"/>
          <w:szCs w:val="24"/>
        </w:rPr>
      </w:pP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Study the generated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you will notice, the controller includes a number of methods. These came from an “item template”, which you may learn more about later in this course.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methods cover </w:t>
      </w:r>
      <w:r w:rsidRPr="00260FC2">
        <w:rPr>
          <w:rFonts w:ascii="Arial" w:eastAsia="Times New Roman" w:hAnsi="Arial" w:cs="Arial"/>
          <w:b/>
          <w:sz w:val="24"/>
          <w:szCs w:val="24"/>
        </w:rPr>
        <w:t>the typical interaction use cases</w:t>
      </w:r>
      <w:r w:rsidRPr="00260FC2">
        <w:rPr>
          <w:rFonts w:ascii="Arial" w:eastAsia="Times New Roman" w:hAnsi="Arial" w:cs="Arial"/>
          <w:sz w:val="24"/>
          <w:szCs w:val="24"/>
        </w:rPr>
        <w:t>:</w:t>
      </w:r>
    </w:p>
    <w:p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Display all</w:t>
      </w:r>
    </w:p>
    <w:p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Display one</w:t>
      </w:r>
    </w:p>
    <w:p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Add new</w:t>
      </w:r>
    </w:p>
    <w:p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existing</w:t>
      </w:r>
    </w:p>
    <w:p w:rsidR="00105A99"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Delete item</w:t>
      </w:r>
    </w:p>
    <w:p w:rsidR="00260FC2" w:rsidRPr="00260FC2" w:rsidRDefault="00260FC2" w:rsidP="00260FC2">
      <w:pPr>
        <w:spacing w:before="100" w:beforeAutospacing="1" w:after="100" w:afterAutospacing="1" w:line="240" w:lineRule="auto"/>
        <w:ind w:left="720"/>
        <w:rPr>
          <w:rFonts w:ascii="Arial" w:eastAsia="Times New Roman" w:hAnsi="Arial" w:cs="Arial"/>
          <w:sz w:val="24"/>
          <w:szCs w:val="24"/>
        </w:rPr>
      </w:pP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b/>
          <w:sz w:val="24"/>
          <w:szCs w:val="24"/>
        </w:rPr>
        <w:t>The last three use cases require two methods</w:t>
      </w:r>
      <w:r w:rsidRPr="00260FC2">
        <w:rPr>
          <w:rFonts w:ascii="Arial" w:eastAsia="Times New Roman" w:hAnsi="Arial" w:cs="Arial"/>
          <w:sz w:val="24"/>
          <w:szCs w:val="24"/>
        </w:rPr>
        <w:t xml:space="preserve"> – one handles the </w:t>
      </w:r>
      <w:r w:rsidRPr="00260FC2">
        <w:rPr>
          <w:rFonts w:ascii="Arial" w:eastAsia="Times New Roman" w:hAnsi="Arial" w:cs="Arial"/>
          <w:b/>
          <w:sz w:val="24"/>
          <w:szCs w:val="24"/>
        </w:rPr>
        <w:t>GET request</w:t>
      </w:r>
      <w:r w:rsidRPr="00260FC2">
        <w:rPr>
          <w:rFonts w:ascii="Arial" w:eastAsia="Times New Roman" w:hAnsi="Arial" w:cs="Arial"/>
          <w:sz w:val="24"/>
          <w:szCs w:val="24"/>
        </w:rPr>
        <w:t xml:space="preserve">, and the other handles the </w:t>
      </w:r>
      <w:r w:rsidRPr="00260FC2">
        <w:rPr>
          <w:rFonts w:ascii="Arial" w:eastAsia="Times New Roman" w:hAnsi="Arial" w:cs="Arial"/>
          <w:b/>
          <w:sz w:val="24"/>
          <w:szCs w:val="24"/>
        </w:rPr>
        <w:t>POST request</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will NOT be coding the “Edit existing” and “Delete item” use cases in this assignment. Therefore, delete or comment out those methods.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Declare a private field to hold an in-memory collection of phone objects. It will be </w:t>
      </w:r>
      <w:r w:rsidRPr="00260FC2">
        <w:rPr>
          <w:rFonts w:ascii="Arial" w:eastAsia="Times New Roman" w:hAnsi="Arial" w:cs="Arial"/>
          <w:b/>
          <w:sz w:val="24"/>
          <w:szCs w:val="24"/>
        </w:rPr>
        <w:t>the first member of the class</w:t>
      </w:r>
      <w:r w:rsidRPr="00260FC2">
        <w:rPr>
          <w:rFonts w:ascii="Arial" w:eastAsia="Times New Roman" w:hAnsi="Arial" w:cs="Arial"/>
          <w:sz w:val="24"/>
          <w:szCs w:val="24"/>
        </w:rPr>
        <w:t>, so add it at the top of the class, before the existing methods. Its declaration: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487680"/>
            <wp:effectExtent l="114300" t="76200" r="121920" b="83820"/>
            <wp:docPr id="17" name="Picture 17" descr="assign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1-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9280" cy="48768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add a default constructor. Use the “</w:t>
      </w:r>
      <w:proofErr w:type="spellStart"/>
      <w:r w:rsidRPr="00260FC2">
        <w:rPr>
          <w:rFonts w:ascii="Arial" w:eastAsia="Times New Roman" w:hAnsi="Arial" w:cs="Arial"/>
          <w:sz w:val="24"/>
          <w:szCs w:val="24"/>
        </w:rPr>
        <w:t>ctor</w:t>
      </w:r>
      <w:proofErr w:type="spellEnd"/>
      <w:r w:rsidRPr="00260FC2">
        <w:rPr>
          <w:rFonts w:ascii="Arial" w:eastAsia="Times New Roman" w:hAnsi="Arial" w:cs="Arial"/>
          <w:sz w:val="24"/>
          <w:szCs w:val="24"/>
        </w:rPr>
        <w:t>” code snippet procedure that you have learned.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constructor, we will initialize the collection.</w:t>
      </w:r>
    </w:p>
    <w:p w:rsidR="009C6759" w:rsidRPr="00260FC2" w:rsidRDefault="00105A99" w:rsidP="00DC7988">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487680"/>
            <wp:effectExtent l="114300" t="76200" r="121920" b="83820"/>
            <wp:docPr id="18" name="Picture 18" descr="assign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1-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9280" cy="48768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Then, we will add some phone objects to the collection. There are three common syntax forms for doing this, and here are examples: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615440"/>
            <wp:effectExtent l="114300" t="95250" r="121920" b="99060"/>
            <wp:docPr id="19" name="Picture 19" descr="assign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sign1-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9280" cy="161544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943100"/>
            <wp:effectExtent l="114300" t="95250" r="121920" b="95250"/>
            <wp:docPr id="20" name="Picture 20" descr="assign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ign1-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9280" cy="19431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2026920"/>
            <wp:effectExtent l="114300" t="95250" r="121920" b="87630"/>
            <wp:docPr id="21" name="Picture 21" descr="assign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sign1-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Remember – as you write code, incrementally, build/compile to ensure that there are no errors.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w:t>
      </w:r>
    </w:p>
    <w:p w:rsidR="00105A99" w:rsidRPr="00260FC2" w:rsidRDefault="00105A99" w:rsidP="00E64DEE">
      <w:pPr>
        <w:pStyle w:val="Heading2"/>
        <w:rPr>
          <w:rFonts w:ascii="Arial" w:hAnsi="Arial" w:cs="Arial"/>
          <w:color w:val="002060"/>
          <w:sz w:val="32"/>
          <w:szCs w:val="32"/>
        </w:rPr>
      </w:pPr>
      <w:r w:rsidRPr="00260FC2">
        <w:rPr>
          <w:rFonts w:ascii="Arial" w:hAnsi="Arial" w:cs="Arial"/>
          <w:color w:val="002060"/>
          <w:sz w:val="32"/>
          <w:szCs w:val="32"/>
        </w:rPr>
        <w:t>Display a list of phones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have a data class, and a controller that gets initialized with three data objects.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We’re ready to display </w:t>
      </w:r>
      <w:r w:rsidRPr="00260FC2">
        <w:rPr>
          <w:rFonts w:ascii="Arial" w:eastAsia="Times New Roman" w:hAnsi="Arial" w:cs="Arial"/>
          <w:b/>
          <w:sz w:val="24"/>
          <w:szCs w:val="24"/>
        </w:rPr>
        <w:t>a list of these objects</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bCs/>
          <w:sz w:val="24"/>
          <w:szCs w:val="24"/>
        </w:rPr>
        <w:t>Index()</w:t>
      </w:r>
      <w:r w:rsidRPr="00260FC2">
        <w:rPr>
          <w:rFonts w:ascii="Arial" w:eastAsia="Times New Roman" w:hAnsi="Arial" w:cs="Arial"/>
          <w:sz w:val="24"/>
          <w:szCs w:val="24"/>
        </w:rPr>
        <w:t xml:space="preserve"> method will do that. The generated code includes the statement “return View();”, which causes this method’s view to be generated and returned to the browser user.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you need to pass data to the view – and yes, we do – include it as an argument</w:t>
      </w:r>
      <w:r w:rsidR="00E64DEE" w:rsidRPr="00260FC2">
        <w:rPr>
          <w:rFonts w:ascii="Arial" w:eastAsia="Times New Roman" w:hAnsi="Arial" w:cs="Arial"/>
          <w:sz w:val="24"/>
          <w:szCs w:val="24"/>
        </w:rPr>
        <w:t xml:space="preserve">. </w:t>
      </w:r>
      <w:r w:rsidRPr="00260FC2">
        <w:rPr>
          <w:rFonts w:ascii="Arial" w:eastAsia="Times New Roman" w:hAnsi="Arial" w:cs="Arial"/>
          <w:sz w:val="24"/>
          <w:szCs w:val="24"/>
        </w:rPr>
        <w:t xml:space="preserve">Therefore, </w:t>
      </w:r>
      <w:r w:rsidRPr="00260FC2">
        <w:rPr>
          <w:rFonts w:ascii="Arial" w:eastAsia="Times New Roman" w:hAnsi="Arial" w:cs="Arial"/>
          <w:sz w:val="24"/>
          <w:szCs w:val="24"/>
          <w:u w:val="single"/>
        </w:rPr>
        <w:t>pass the “Phones” collection to the view</w:t>
      </w:r>
      <w:r w:rsidR="00AA7CF3" w:rsidRPr="00260FC2">
        <w:rPr>
          <w:rFonts w:ascii="Arial" w:eastAsia="Times New Roman" w:hAnsi="Arial" w:cs="Arial"/>
          <w:sz w:val="24"/>
          <w:szCs w:val="24"/>
        </w:rPr>
        <w:t>.</w:t>
      </w:r>
      <w:r w:rsidR="00E64DEE" w:rsidRPr="00260FC2">
        <w:rPr>
          <w:rFonts w:ascii="Arial" w:eastAsia="Times New Roman" w:hAnsi="Arial" w:cs="Arial"/>
          <w:sz w:val="24"/>
          <w:szCs w:val="24"/>
        </w:rPr>
        <w:t xml:space="preserve"> </w:t>
      </w:r>
      <w:r w:rsidR="00AA7CF3" w:rsidRPr="00260FC2">
        <w:rPr>
          <w:rFonts w:ascii="Arial" w:eastAsia="Times New Roman" w:hAnsi="Arial" w:cs="Arial"/>
          <w:sz w:val="24"/>
          <w:szCs w:val="24"/>
        </w:rPr>
        <w:t xml:space="preserve">Change the return statement to </w:t>
      </w:r>
      <w:r w:rsidR="00E64DEE" w:rsidRPr="00260FC2">
        <w:rPr>
          <w:rFonts w:ascii="Arial" w:eastAsia="Times New Roman" w:hAnsi="Arial" w:cs="Arial"/>
          <w:sz w:val="24"/>
          <w:szCs w:val="24"/>
        </w:rPr>
        <w:t>“return View(</w:t>
      </w:r>
      <w:r w:rsidR="00E64DEE" w:rsidRPr="00260FC2">
        <w:rPr>
          <w:rFonts w:ascii="Arial" w:eastAsia="Times New Roman" w:hAnsi="Arial" w:cs="Arial"/>
          <w:b/>
          <w:sz w:val="24"/>
          <w:szCs w:val="24"/>
        </w:rPr>
        <w:t>Phones</w:t>
      </w:r>
      <w:r w:rsidR="00E64DEE" w:rsidRPr="00260FC2">
        <w:rPr>
          <w:rFonts w:ascii="Arial" w:eastAsia="Times New Roman" w:hAnsi="Arial" w:cs="Arial"/>
          <w:sz w:val="24"/>
          <w:szCs w:val="24"/>
        </w:rPr>
        <w:t>);”</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Index() method’s code block, right-click, and choose “</w:t>
      </w:r>
      <w:r w:rsidRPr="00260FC2">
        <w:rPr>
          <w:rFonts w:ascii="Arial" w:eastAsia="Times New Roman" w:hAnsi="Arial" w:cs="Arial"/>
          <w:b/>
          <w:sz w:val="24"/>
          <w:szCs w:val="24"/>
        </w:rPr>
        <w:t>Add View</w:t>
      </w:r>
      <w:r w:rsidRPr="00260FC2">
        <w:rPr>
          <w:rFonts w:ascii="Arial" w:eastAsia="Times New Roman" w:hAnsi="Arial" w:cs="Arial"/>
          <w:sz w:val="24"/>
          <w:szCs w:val="24"/>
        </w:rPr>
        <w:t>”. A dialog appears, and must be completed as shown: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6268844" cy="3496734"/>
            <wp:effectExtent l="0" t="0" r="0" b="8890"/>
            <wp:docPr id="22" name="Picture 22" descr="assign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sign1-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014" cy="3506311"/>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After adding the view, look in Solution Explorer, and notice that </w:t>
      </w:r>
      <w:proofErr w:type="spellStart"/>
      <w:r w:rsidRPr="00260FC2">
        <w:rPr>
          <w:rFonts w:ascii="Arial" w:eastAsia="Times New Roman" w:hAnsi="Arial" w:cs="Arial"/>
          <w:b/>
          <w:sz w:val="24"/>
          <w:szCs w:val="24"/>
        </w:rPr>
        <w:t>Index.cshtml</w:t>
      </w:r>
      <w:proofErr w:type="spellEnd"/>
      <w:r w:rsidRPr="00260FC2">
        <w:rPr>
          <w:rFonts w:ascii="Arial" w:eastAsia="Times New Roman" w:hAnsi="Arial" w:cs="Arial"/>
          <w:sz w:val="24"/>
          <w:szCs w:val="24"/>
        </w:rPr>
        <w:t xml:space="preserve"> was added to the Phones subfolder of the </w:t>
      </w:r>
      <w:r w:rsidRPr="00260FC2">
        <w:rPr>
          <w:rFonts w:ascii="Arial" w:eastAsia="Times New Roman" w:hAnsi="Arial" w:cs="Arial"/>
          <w:b/>
          <w:sz w:val="24"/>
          <w:szCs w:val="24"/>
        </w:rPr>
        <w:t>Views</w:t>
      </w:r>
      <w:r w:rsidRPr="00260FC2">
        <w:rPr>
          <w:rFonts w:ascii="Arial" w:eastAsia="Times New Roman" w:hAnsi="Arial" w:cs="Arial"/>
          <w:sz w:val="24"/>
          <w:szCs w:val="24"/>
        </w:rPr>
        <w:t xml:space="preserve"> folder.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 If all is well, you will see your list of phone objects.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extent cx="6197601" cy="2065867"/>
            <wp:effectExtent l="114300" t="95250" r="107950" b="86995"/>
            <wp:docPr id="23" name="Picture 23" descr="assign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sign1-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5180" cy="207172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Fixes that you could do to this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Also, we will NOT be doing “Edit” or “Delete” tasks in this assignment. Therefore, you can remove (or comment out) those hyperlinks.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AA7CF3">
      <w:pPr>
        <w:pStyle w:val="Heading2"/>
        <w:rPr>
          <w:rFonts w:ascii="Arial" w:hAnsi="Arial" w:cs="Arial"/>
          <w:color w:val="002060"/>
          <w:sz w:val="32"/>
          <w:szCs w:val="32"/>
        </w:rPr>
      </w:pPr>
      <w:r w:rsidRPr="00260FC2">
        <w:rPr>
          <w:rFonts w:ascii="Arial" w:hAnsi="Arial" w:cs="Arial"/>
          <w:color w:val="002060"/>
          <w:sz w:val="32"/>
          <w:szCs w:val="32"/>
        </w:rPr>
        <w:t>Display one phone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bCs/>
          <w:sz w:val="24"/>
          <w:szCs w:val="24"/>
        </w:rPr>
        <w:t>Details()</w:t>
      </w:r>
      <w:r w:rsidRPr="00260FC2">
        <w:rPr>
          <w:rFonts w:ascii="Arial" w:eastAsia="Times New Roman" w:hAnsi="Arial" w:cs="Arial"/>
          <w:sz w:val="24"/>
          <w:szCs w:val="24"/>
        </w:rPr>
        <w:t xml:space="preserve"> method will enable us to display </w:t>
      </w:r>
      <w:r w:rsidRPr="00260FC2">
        <w:rPr>
          <w:rFonts w:ascii="Arial" w:eastAsia="Times New Roman" w:hAnsi="Arial" w:cs="Arial"/>
          <w:b/>
          <w:sz w:val="24"/>
          <w:szCs w:val="24"/>
        </w:rPr>
        <w:t>one specific object</w:t>
      </w:r>
      <w:r w:rsidRPr="00260FC2">
        <w:rPr>
          <w:rFonts w:ascii="Arial" w:eastAsia="Times New Roman" w:hAnsi="Arial" w:cs="Arial"/>
          <w:sz w:val="24"/>
          <w:szCs w:val="24"/>
        </w:rPr>
        <w:t xml:space="preserve"> in a collection. The generated code includes the statement “return View();”, which causes this method’s view to be generated and returned to the browser user.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you need to pass data to the view – and yes, we do – include it as an argument. Therefore</w:t>
      </w:r>
      <w:r w:rsidRPr="00260FC2">
        <w:rPr>
          <w:rFonts w:ascii="Arial" w:eastAsia="Times New Roman" w:hAnsi="Arial" w:cs="Arial"/>
          <w:b/>
          <w:sz w:val="24"/>
          <w:szCs w:val="24"/>
        </w:rPr>
        <w:t>, pass a single phone object to the view</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Now, think about this: The method includes an “id” parameter, so that we can match it to some identifier that we have in the object. We do have an identifier in the object, and we could search for it, but let’s keep it simple. Let’s use index-based access to the collection instead.</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Each object in the “Phones” collection can be accessed by index.</w:t>
      </w:r>
    </w:p>
    <w:p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BlackBerry phone object was added with Id 1, but it’s at index 0 in the collection.</w:t>
      </w:r>
    </w:p>
    <w:p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Samsung phone object was added with Id 2, but it’s at index 1 in the collection</w:t>
      </w:r>
    </w:p>
    <w:p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And so on…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this is probably the object that we want to pass to the view: Phones[id – 1]</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Details() method’s code block, right-click, and choose “Add View”. A dialog appears, and must be completed as shown: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3162300"/>
            <wp:effectExtent l="0" t="0" r="7620" b="0"/>
            <wp:docPr id="24" name="Picture 24" descr="assign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sign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9280" cy="3162300"/>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After adding the view, look in Solution Explorer, and notice that </w:t>
      </w:r>
      <w:proofErr w:type="spellStart"/>
      <w:r w:rsidRPr="00260FC2">
        <w:rPr>
          <w:rFonts w:ascii="Arial" w:eastAsia="Times New Roman" w:hAnsi="Arial" w:cs="Arial"/>
          <w:b/>
          <w:sz w:val="24"/>
          <w:szCs w:val="24"/>
        </w:rPr>
        <w:t>Details.cshtml</w:t>
      </w:r>
      <w:proofErr w:type="spellEnd"/>
      <w:r w:rsidRPr="00260FC2">
        <w:rPr>
          <w:rFonts w:ascii="Arial" w:eastAsia="Times New Roman" w:hAnsi="Arial" w:cs="Arial"/>
          <w:sz w:val="24"/>
          <w:szCs w:val="24"/>
        </w:rPr>
        <w:t xml:space="preserve"> was added to the Phones subfolder of the Views folder.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You will probably see an error page. That’s easy to fix. Look at the URL – it does not have the identifier parameter. Add it, for example: /phones/details/2</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all is well, you will see the specific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6126480" cy="2042160"/>
            <wp:effectExtent l="114300" t="95250" r="121920" b="91440"/>
            <wp:docPr id="25" name="Picture 25" descr="assign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sign1-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6480" cy="204216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lastRenderedPageBreak/>
        <w:t>Fixes that you could do to this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Also, we will NOT be doing the “Edit” task in this assignment. Therefore, you can remove (or comment out) that hyperlink.</w:t>
      </w:r>
    </w:p>
    <w:p w:rsidR="00DC7988" w:rsidRPr="002337DE" w:rsidRDefault="00DC7988" w:rsidP="00105A99">
      <w:pPr>
        <w:spacing w:before="100" w:beforeAutospacing="1" w:after="100" w:afterAutospacing="1" w:line="240" w:lineRule="auto"/>
        <w:rPr>
          <w:rFonts w:ascii="Arial" w:eastAsia="Times New Roman" w:hAnsi="Arial" w:cs="Arial"/>
          <w:sz w:val="2"/>
          <w:szCs w:val="24"/>
        </w:rPr>
      </w:pPr>
    </w:p>
    <w:p w:rsidR="00105A99" w:rsidRPr="00260FC2" w:rsidRDefault="00105A99" w:rsidP="00E52C42">
      <w:pPr>
        <w:pStyle w:val="Heading2"/>
        <w:rPr>
          <w:rFonts w:ascii="Arial" w:hAnsi="Arial" w:cs="Arial"/>
          <w:color w:val="002060"/>
          <w:sz w:val="32"/>
          <w:szCs w:val="32"/>
        </w:rPr>
      </w:pPr>
      <w:r w:rsidRPr="00260FC2">
        <w:rPr>
          <w:rFonts w:ascii="Arial" w:hAnsi="Arial" w:cs="Arial"/>
          <w:color w:val="002060"/>
          <w:sz w:val="32"/>
          <w:szCs w:val="32"/>
        </w:rPr>
        <w:t>Create a new phone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noted above, the “add new” use case is handled by </w:t>
      </w:r>
      <w:r w:rsidRPr="00260FC2">
        <w:rPr>
          <w:rFonts w:ascii="Arial" w:eastAsia="Times New Roman" w:hAnsi="Arial" w:cs="Arial"/>
          <w:b/>
          <w:sz w:val="24"/>
          <w:szCs w:val="24"/>
        </w:rPr>
        <w:t>a pair of Create() methods</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first method, with no parameters, handles the </w:t>
      </w:r>
      <w:r w:rsidRPr="00260FC2">
        <w:rPr>
          <w:rFonts w:ascii="Arial" w:eastAsia="Times New Roman" w:hAnsi="Arial" w:cs="Arial"/>
          <w:b/>
          <w:sz w:val="24"/>
          <w:szCs w:val="24"/>
        </w:rPr>
        <w:t>GET request</w:t>
      </w:r>
      <w:r w:rsidRPr="00260FC2">
        <w:rPr>
          <w:rFonts w:ascii="Arial" w:eastAsia="Times New Roman" w:hAnsi="Arial" w:cs="Arial"/>
          <w:sz w:val="24"/>
          <w:szCs w:val="24"/>
        </w:rPr>
        <w:t xml:space="preserve">. Its purpose is </w:t>
      </w:r>
      <w:r w:rsidRPr="00260FC2">
        <w:rPr>
          <w:rFonts w:ascii="Arial" w:eastAsia="Times New Roman" w:hAnsi="Arial" w:cs="Arial"/>
          <w:sz w:val="24"/>
          <w:szCs w:val="24"/>
          <w:u w:val="single"/>
        </w:rPr>
        <w:t>to display the HTML Form</w:t>
      </w:r>
      <w:r w:rsidRPr="00260FC2">
        <w:rPr>
          <w:rFonts w:ascii="Arial" w:eastAsia="Times New Roman" w:hAnsi="Arial" w:cs="Arial"/>
          <w:sz w:val="24"/>
          <w:szCs w:val="24"/>
        </w:rPr>
        <w:t xml:space="preserve"> to the browser user. If we want to prepare and send data to the view – for example, with initial data – we can create, configure, and send an object as an argument to the “return View();” statement.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second method, with the </w:t>
      </w:r>
      <w:proofErr w:type="spellStart"/>
      <w:r w:rsidRPr="00260FC2">
        <w:rPr>
          <w:rFonts w:ascii="Arial" w:eastAsia="Times New Roman" w:hAnsi="Arial" w:cs="Arial"/>
          <w:sz w:val="24"/>
          <w:szCs w:val="24"/>
        </w:rPr>
        <w:t>FormCollection</w:t>
      </w:r>
      <w:proofErr w:type="spellEnd"/>
      <w:r w:rsidRPr="00260FC2">
        <w:rPr>
          <w:rFonts w:ascii="Arial" w:eastAsia="Times New Roman" w:hAnsi="Arial" w:cs="Arial"/>
          <w:sz w:val="24"/>
          <w:szCs w:val="24"/>
        </w:rPr>
        <w:t xml:space="preserve"> parameter, handles </w:t>
      </w:r>
      <w:r w:rsidRPr="00260FC2">
        <w:rPr>
          <w:rFonts w:ascii="Arial" w:eastAsia="Times New Roman" w:hAnsi="Arial" w:cs="Arial"/>
          <w:b/>
          <w:sz w:val="24"/>
          <w:szCs w:val="24"/>
        </w:rPr>
        <w:t>the POST request</w:t>
      </w:r>
      <w:r w:rsidRPr="00260FC2">
        <w:rPr>
          <w:rFonts w:ascii="Arial" w:eastAsia="Times New Roman" w:hAnsi="Arial" w:cs="Arial"/>
          <w:sz w:val="24"/>
          <w:szCs w:val="24"/>
        </w:rPr>
        <w:t xml:space="preserve">. Its purpose </w:t>
      </w:r>
      <w:r w:rsidRPr="00260FC2">
        <w:rPr>
          <w:rFonts w:ascii="Arial" w:eastAsia="Times New Roman" w:hAnsi="Arial" w:cs="Arial"/>
          <w:sz w:val="24"/>
          <w:szCs w:val="24"/>
          <w:u w:val="single"/>
        </w:rPr>
        <w:t>is to accept the data</w:t>
      </w:r>
      <w:r w:rsidRPr="00260FC2">
        <w:rPr>
          <w:rFonts w:ascii="Arial" w:eastAsia="Times New Roman" w:hAnsi="Arial" w:cs="Arial"/>
          <w:sz w:val="24"/>
          <w:szCs w:val="24"/>
        </w:rPr>
        <w:t xml:space="preserve"> that the browser user entered, and do something with it.</w:t>
      </w:r>
    </w:p>
    <w:p w:rsidR="00105A99" w:rsidRPr="002337DE" w:rsidRDefault="00105A99" w:rsidP="00105A99">
      <w:pPr>
        <w:spacing w:before="100" w:beforeAutospacing="1" w:after="100" w:afterAutospacing="1" w:line="240" w:lineRule="auto"/>
        <w:rPr>
          <w:rFonts w:ascii="Arial" w:eastAsia="Times New Roman" w:hAnsi="Arial" w:cs="Arial"/>
          <w:sz w:val="2"/>
          <w:szCs w:val="24"/>
        </w:rPr>
      </w:pPr>
      <w:r w:rsidRPr="002337DE">
        <w:rPr>
          <w:rFonts w:ascii="Arial" w:eastAsia="Times New Roman" w:hAnsi="Arial" w:cs="Arial"/>
          <w:sz w:val="2"/>
          <w:szCs w:val="24"/>
        </w:rPr>
        <w:t> </w:t>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Work with the method that handles the GET request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suggest that yes, it would be easier for the browser user, if you were to send some initial data to the view in this method. Why? It becomes easier to enter a date-and-time value.</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Therefore, you </w:t>
      </w:r>
      <w:r w:rsidRPr="00260FC2">
        <w:rPr>
          <w:rFonts w:ascii="Arial" w:eastAsia="Times New Roman" w:hAnsi="Arial" w:cs="Arial"/>
          <w:b/>
          <w:sz w:val="24"/>
          <w:szCs w:val="24"/>
        </w:rPr>
        <w:t>can pass a new phone object</w:t>
      </w:r>
      <w:r w:rsidRPr="00260FC2">
        <w:rPr>
          <w:rFonts w:ascii="Arial" w:eastAsia="Times New Roman" w:hAnsi="Arial" w:cs="Arial"/>
          <w:sz w:val="24"/>
          <w:szCs w:val="24"/>
        </w:rPr>
        <w:t xml:space="preserve"> to the view (e.g. “new </w:t>
      </w:r>
      <w:proofErr w:type="spellStart"/>
      <w:r w:rsidRPr="00260FC2">
        <w:rPr>
          <w:rFonts w:ascii="Arial" w:eastAsia="Times New Roman" w:hAnsi="Arial" w:cs="Arial"/>
          <w:sz w:val="24"/>
          <w:szCs w:val="24"/>
        </w:rPr>
        <w:t>PhoneBase</w:t>
      </w:r>
      <w:proofErr w:type="spellEnd"/>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Create() method’s code block, right-click, and choose “Add View”. A dialog appears, and must be completed as shown: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4868333" cy="2531110"/>
            <wp:effectExtent l="0" t="0" r="8890" b="2540"/>
            <wp:docPr id="26" name="Picture 26" descr="assign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sign1-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0001" cy="2589167"/>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After adding the view, look in Solution Explorer, and notice that </w:t>
      </w:r>
      <w:proofErr w:type="spellStart"/>
      <w:r w:rsidRPr="00260FC2">
        <w:rPr>
          <w:rFonts w:ascii="Arial" w:eastAsia="Times New Roman" w:hAnsi="Arial" w:cs="Arial"/>
          <w:sz w:val="24"/>
          <w:szCs w:val="24"/>
        </w:rPr>
        <w:t>Create.cshtml</w:t>
      </w:r>
      <w:proofErr w:type="spellEnd"/>
      <w:r w:rsidRPr="00260FC2">
        <w:rPr>
          <w:rFonts w:ascii="Arial" w:eastAsia="Times New Roman" w:hAnsi="Arial" w:cs="Arial"/>
          <w:sz w:val="24"/>
          <w:szCs w:val="24"/>
        </w:rPr>
        <w:t xml:space="preserve"> was added to the Phones subfolder of the Views folder.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 If all is well, you will see an HTML Form.</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6121400" cy="3068927"/>
            <wp:effectExtent l="114300" t="95250" r="107950" b="93980"/>
            <wp:docPr id="27" name="Picture 27" descr="assign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sign1-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4930" cy="307571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Fixes that you could do to this view</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Work with the method that handles the POST request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noted above, the Create() method with the </w:t>
      </w:r>
      <w:proofErr w:type="spellStart"/>
      <w:r w:rsidRPr="00260FC2">
        <w:rPr>
          <w:rFonts w:ascii="Arial" w:eastAsia="Times New Roman" w:hAnsi="Arial" w:cs="Arial"/>
          <w:sz w:val="24"/>
          <w:szCs w:val="24"/>
        </w:rPr>
        <w:t>FormCollection</w:t>
      </w:r>
      <w:proofErr w:type="spellEnd"/>
      <w:r w:rsidRPr="00260FC2">
        <w:rPr>
          <w:rFonts w:ascii="Arial" w:eastAsia="Times New Roman" w:hAnsi="Arial" w:cs="Arial"/>
          <w:sz w:val="24"/>
          <w:szCs w:val="24"/>
        </w:rPr>
        <w:t xml:space="preserve"> parameter handles data that the browser user sends or submits. The method is preceded by a code statement </w:t>
      </w:r>
      <w:r w:rsidRPr="00260FC2">
        <w:rPr>
          <w:rFonts w:ascii="Arial" w:eastAsia="Times New Roman" w:hAnsi="Arial" w:cs="Arial"/>
          <w:b/>
          <w:sz w:val="24"/>
          <w:szCs w:val="24"/>
        </w:rPr>
        <w:t>[</w:t>
      </w:r>
      <w:proofErr w:type="spellStart"/>
      <w:r w:rsidRPr="00260FC2">
        <w:rPr>
          <w:rFonts w:ascii="Arial" w:eastAsia="Times New Roman" w:hAnsi="Arial" w:cs="Arial"/>
          <w:b/>
          <w:sz w:val="24"/>
          <w:szCs w:val="24"/>
        </w:rPr>
        <w:t>HttpPost</w:t>
      </w:r>
      <w:proofErr w:type="spellEnd"/>
      <w:r w:rsidRPr="00260FC2">
        <w:rPr>
          <w:rFonts w:ascii="Arial" w:eastAsia="Times New Roman" w:hAnsi="Arial" w:cs="Arial"/>
          <w:b/>
          <w:sz w:val="24"/>
          <w:szCs w:val="24"/>
        </w:rPr>
        <w:t>]</w:t>
      </w:r>
      <w:r w:rsidRPr="00260FC2">
        <w:rPr>
          <w:rFonts w:ascii="Arial" w:eastAsia="Times New Roman" w:hAnsi="Arial" w:cs="Arial"/>
          <w:sz w:val="24"/>
          <w:szCs w:val="24"/>
        </w:rPr>
        <w:t xml:space="preserve"> which ensures that this happens.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proofErr w:type="spellStart"/>
      <w:r w:rsidRPr="00260FC2">
        <w:rPr>
          <w:rFonts w:ascii="Arial" w:eastAsia="Times New Roman" w:hAnsi="Arial" w:cs="Arial"/>
          <w:b/>
          <w:sz w:val="24"/>
          <w:szCs w:val="24"/>
        </w:rPr>
        <w:t>FormCollection</w:t>
      </w:r>
      <w:proofErr w:type="spellEnd"/>
      <w:r w:rsidRPr="00260FC2">
        <w:rPr>
          <w:rFonts w:ascii="Arial" w:eastAsia="Times New Roman" w:hAnsi="Arial" w:cs="Arial"/>
          <w:sz w:val="24"/>
          <w:szCs w:val="24"/>
        </w:rPr>
        <w:t xml:space="preserve"> parameter is a collection property, of key-value pairs:</w:t>
      </w:r>
    </w:p>
    <w:p w:rsidR="00105A99" w:rsidRPr="00260FC2" w:rsidRDefault="00105A99" w:rsidP="00105A99">
      <w:pPr>
        <w:numPr>
          <w:ilvl w:val="0"/>
          <w:numId w:val="1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key names are found in the “name” attribute in the HTML Form element – they also </w:t>
      </w:r>
      <w:r w:rsidRPr="00260FC2">
        <w:rPr>
          <w:rFonts w:ascii="Arial" w:eastAsia="Times New Roman" w:hAnsi="Arial" w:cs="Arial"/>
          <w:b/>
          <w:sz w:val="24"/>
          <w:szCs w:val="24"/>
        </w:rPr>
        <w:t>match up</w:t>
      </w:r>
      <w:r w:rsidRPr="00260FC2">
        <w:rPr>
          <w:rFonts w:ascii="Arial" w:eastAsia="Times New Roman" w:hAnsi="Arial" w:cs="Arial"/>
          <w:sz w:val="24"/>
          <w:szCs w:val="24"/>
        </w:rPr>
        <w:t xml:space="preserve"> exactly to the property name in the </w:t>
      </w:r>
      <w:proofErr w:type="spellStart"/>
      <w:r w:rsidRPr="00260FC2">
        <w:rPr>
          <w:rFonts w:ascii="Arial" w:eastAsia="Times New Roman" w:hAnsi="Arial" w:cs="Arial"/>
          <w:b/>
          <w:sz w:val="24"/>
          <w:szCs w:val="24"/>
        </w:rPr>
        <w:t>PhoneBase</w:t>
      </w:r>
      <w:proofErr w:type="spellEnd"/>
      <w:r w:rsidRPr="00260FC2">
        <w:rPr>
          <w:rFonts w:ascii="Arial" w:eastAsia="Times New Roman" w:hAnsi="Arial" w:cs="Arial"/>
          <w:sz w:val="24"/>
          <w:szCs w:val="24"/>
        </w:rPr>
        <w:t xml:space="preserve"> class – convenient, huh?</w:t>
      </w:r>
    </w:p>
    <w:p w:rsidR="00105A99" w:rsidRPr="00260FC2" w:rsidRDefault="00105A99" w:rsidP="00105A99">
      <w:pPr>
        <w:numPr>
          <w:ilvl w:val="0"/>
          <w:numId w:val="1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values are strings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Each item in the </w:t>
      </w:r>
      <w:proofErr w:type="spellStart"/>
      <w:r w:rsidRPr="00260FC2">
        <w:rPr>
          <w:rFonts w:ascii="Arial" w:eastAsia="Times New Roman" w:hAnsi="Arial" w:cs="Arial"/>
          <w:sz w:val="24"/>
          <w:szCs w:val="24"/>
        </w:rPr>
        <w:t>FormCollection</w:t>
      </w:r>
      <w:proofErr w:type="spellEnd"/>
      <w:r w:rsidRPr="00260FC2">
        <w:rPr>
          <w:rFonts w:ascii="Arial" w:eastAsia="Times New Roman" w:hAnsi="Arial" w:cs="Arial"/>
          <w:sz w:val="24"/>
          <w:szCs w:val="24"/>
        </w:rPr>
        <w:t xml:space="preserve"> can be dereferenced (accessed) with a </w:t>
      </w:r>
      <w:r w:rsidRPr="00260FC2">
        <w:rPr>
          <w:rFonts w:ascii="Arial" w:eastAsia="Times New Roman" w:hAnsi="Arial" w:cs="Arial"/>
          <w:i/>
          <w:iCs/>
          <w:sz w:val="24"/>
          <w:szCs w:val="24"/>
        </w:rPr>
        <w:t>named</w:t>
      </w:r>
      <w:r w:rsidRPr="00260FC2">
        <w:rPr>
          <w:rFonts w:ascii="Arial" w:eastAsia="Times New Roman" w:hAnsi="Arial" w:cs="Arial"/>
          <w:sz w:val="24"/>
          <w:szCs w:val="24"/>
        </w:rPr>
        <w:t xml:space="preserve"> indexer, using the key name.</w:t>
      </w:r>
    </w:p>
    <w:p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In the past, using PHP, you got access to data in the $_POST variable. Similar concept.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first task is to create a new, empty phone object. Then, configure its unique identifier:</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762000"/>
            <wp:effectExtent l="114300" t="76200" r="121920" b="76200"/>
            <wp:docPr id="28" name="Picture 28" descr="assign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sign1-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9280" cy="7620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4"/>
          <w:szCs w:val="24"/>
        </w:rPr>
      </w:pPr>
      <w:r w:rsidRPr="00260FC2">
        <w:rPr>
          <w:rFonts w:ascii="Arial" w:eastAsia="Times New Roman" w:hAnsi="Arial" w:cs="Arial"/>
          <w:sz w:val="12"/>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configure the string and date-and-time properties of the phone object: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669280" cy="1165860"/>
            <wp:effectExtent l="133350" t="76200" r="121920" b="72390"/>
            <wp:docPr id="29" name="Picture 29" descr="assign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sign1-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9280" cy="116586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337DE" w:rsidRDefault="00105A99" w:rsidP="00105A99">
      <w:pPr>
        <w:spacing w:before="100" w:beforeAutospacing="1" w:after="100" w:afterAutospacing="1" w:line="240" w:lineRule="auto"/>
        <w:rPr>
          <w:rFonts w:ascii="Arial" w:eastAsia="Times New Roman" w:hAnsi="Arial" w:cs="Arial"/>
          <w:sz w:val="8"/>
          <w:szCs w:val="24"/>
        </w:rPr>
      </w:pPr>
      <w:r w:rsidRPr="002337DE">
        <w:rPr>
          <w:rFonts w:ascii="Arial" w:eastAsia="Times New Roman" w:hAnsi="Arial" w:cs="Arial"/>
          <w:sz w:val="8"/>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Then, configure the number properties, using the technique you learned in a recent class/session:</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5731934" cy="2156460"/>
            <wp:effectExtent l="114300" t="95250" r="116840" b="91440"/>
            <wp:docPr id="30" name="Picture 30" descr="assign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sign1-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480" cy="2157418"/>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18"/>
          <w:szCs w:val="24"/>
        </w:rPr>
      </w:pPr>
      <w:r w:rsidRPr="00260FC2">
        <w:rPr>
          <w:rFonts w:ascii="Arial" w:eastAsia="Times New Roman" w:hAnsi="Arial" w:cs="Arial"/>
          <w:sz w:val="18"/>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At this point in time, you have a nicely-configured phone object. We need to add it to the in-memory collection. We should also tell the user about it – why don’t we pass the new object to the “Details” view? (We </w:t>
      </w:r>
      <w:r w:rsidRPr="00260FC2">
        <w:rPr>
          <w:rFonts w:ascii="Arial" w:eastAsia="Times New Roman" w:hAnsi="Arial" w:cs="Arial"/>
          <w:color w:val="FF0000"/>
          <w:sz w:val="24"/>
          <w:szCs w:val="24"/>
        </w:rPr>
        <w:t>cannot permanently store the object yet</w:t>
      </w:r>
      <w:r w:rsidRPr="00260FC2">
        <w:rPr>
          <w:rFonts w:ascii="Arial" w:eastAsia="Times New Roman" w:hAnsi="Arial" w:cs="Arial"/>
          <w:sz w:val="24"/>
          <w:szCs w:val="24"/>
        </w:rPr>
        <w:t xml:space="preserve">, but it would be nice to show the user that their work was accepted.) </w:t>
      </w:r>
      <w:r w:rsidRPr="00260FC2">
        <w:rPr>
          <w:rFonts w:ascii="Arial" w:eastAsia="Times New Roman" w:hAnsi="Arial" w:cs="Arial"/>
          <w:sz w:val="24"/>
          <w:szCs w:val="24"/>
          <w:u w:val="single"/>
        </w:rPr>
        <w:t>The View method has an overload which takes the name of a view (e.g. “Details”), and an object to pass on to that view</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extent cx="5669280" cy="948266"/>
            <wp:effectExtent l="133350" t="76200" r="121920" b="80645"/>
            <wp:docPr id="31" name="Picture 31" descr="assign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sign1-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77993" cy="94972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Incidentally, you just used a famous and awesome </w:t>
      </w:r>
      <w:r w:rsidRPr="00260FC2">
        <w:rPr>
          <w:rFonts w:ascii="Arial" w:eastAsia="Times New Roman" w:hAnsi="Arial" w:cs="Arial"/>
          <w:b/>
          <w:sz w:val="24"/>
          <w:szCs w:val="24"/>
        </w:rPr>
        <w:t>web app pattern</w:t>
      </w:r>
      <w:r w:rsidRPr="00260FC2">
        <w:rPr>
          <w:rFonts w:ascii="Arial" w:eastAsia="Times New Roman" w:hAnsi="Arial" w:cs="Arial"/>
          <w:sz w:val="24"/>
          <w:szCs w:val="24"/>
        </w:rPr>
        <w:t xml:space="preserve">, </w:t>
      </w:r>
      <w:hyperlink r:id="rId47" w:tgtFrame="_blank" w:history="1">
        <w:r w:rsidRPr="00260FC2">
          <w:rPr>
            <w:rFonts w:ascii="Arial" w:eastAsia="Times New Roman" w:hAnsi="Arial" w:cs="Arial"/>
            <w:b/>
            <w:color w:val="0000FF"/>
            <w:sz w:val="24"/>
            <w:szCs w:val="24"/>
          </w:rPr>
          <w:t>PRG</w:t>
        </w:r>
        <w:r w:rsidRPr="00260FC2">
          <w:rPr>
            <w:rFonts w:ascii="Arial" w:eastAsia="Times New Roman" w:hAnsi="Arial" w:cs="Arial"/>
            <w:color w:val="0000FF"/>
            <w:sz w:val="24"/>
            <w:szCs w:val="24"/>
          </w:rPr>
          <w:t xml:space="preserve"> – </w:t>
        </w:r>
        <w:r w:rsidRPr="00260FC2">
          <w:rPr>
            <w:rFonts w:ascii="Arial" w:eastAsia="Times New Roman" w:hAnsi="Arial" w:cs="Arial"/>
            <w:color w:val="0000FF"/>
            <w:sz w:val="24"/>
            <w:szCs w:val="24"/>
            <w:u w:val="single"/>
          </w:rPr>
          <w:t>post, redirect, get</w:t>
        </w:r>
      </w:hyperlink>
      <w:r w:rsidRPr="00260FC2">
        <w:rPr>
          <w:rFonts w:ascii="Arial" w:eastAsia="Times New Roman" w:hAnsi="Arial" w:cs="Arial"/>
          <w:sz w:val="24"/>
          <w:szCs w:val="24"/>
        </w:rPr>
        <w:t>. We’ll discuss that pattern more in the near future.</w:t>
      </w:r>
    </w:p>
    <w:p w:rsidR="00105A99" w:rsidRPr="00260FC2" w:rsidRDefault="00105A99" w:rsidP="00105A99">
      <w:pPr>
        <w:spacing w:before="100" w:beforeAutospacing="1" w:after="100" w:afterAutospacing="1" w:line="240" w:lineRule="auto"/>
        <w:rPr>
          <w:rFonts w:ascii="Arial" w:eastAsia="Times New Roman" w:hAnsi="Arial" w:cs="Arial"/>
          <w:sz w:val="10"/>
          <w:szCs w:val="24"/>
        </w:rPr>
      </w:pPr>
      <w:r w:rsidRPr="00260FC2">
        <w:rPr>
          <w:rFonts w:ascii="Arial" w:eastAsia="Times New Roman" w:hAnsi="Arial" w:cs="Arial"/>
          <w:sz w:val="10"/>
          <w:szCs w:val="24"/>
        </w:rPr>
        <w:t> </w:t>
      </w:r>
    </w:p>
    <w:p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Testing your work</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a browser, test your work, by doing tasks that fulfill the use cases in the specifications.</w:t>
      </w:r>
    </w:p>
    <w:p w:rsidR="00105A99" w:rsidRPr="00260FC2" w:rsidRDefault="00105A99" w:rsidP="00105A99">
      <w:pPr>
        <w:spacing w:before="100" w:beforeAutospacing="1" w:after="100" w:afterAutospacing="1" w:line="240" w:lineRule="auto"/>
        <w:rPr>
          <w:rFonts w:ascii="Arial" w:eastAsia="Times New Roman" w:hAnsi="Arial" w:cs="Arial"/>
          <w:sz w:val="10"/>
          <w:szCs w:val="24"/>
        </w:rPr>
      </w:pPr>
      <w:r w:rsidRPr="00260FC2">
        <w:rPr>
          <w:rFonts w:ascii="Arial" w:eastAsia="Times New Roman" w:hAnsi="Arial" w:cs="Arial"/>
          <w:sz w:val="10"/>
          <w:szCs w:val="24"/>
        </w:rPr>
        <w:t> </w:t>
      </w:r>
    </w:p>
    <w:p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Reminder about academic honesty</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You must comply with the College’s academic honesty policy. Although you may interact and collaborate with others, </w:t>
      </w:r>
      <w:r w:rsidRPr="00260FC2">
        <w:rPr>
          <w:rFonts w:ascii="Arial" w:eastAsia="Times New Roman" w:hAnsi="Arial" w:cs="Arial"/>
          <w:i/>
          <w:iCs/>
          <w:sz w:val="24"/>
          <w:szCs w:val="24"/>
        </w:rPr>
        <w:t>you must submit your own work</w:t>
      </w:r>
      <w:r w:rsidRPr="00260FC2">
        <w:rPr>
          <w:rFonts w:ascii="Arial" w:eastAsia="Times New Roman" w:hAnsi="Arial" w:cs="Arial"/>
          <w:sz w:val="24"/>
          <w:szCs w:val="24"/>
        </w:rPr>
        <w:t>.</w:t>
      </w:r>
    </w:p>
    <w:p w:rsidR="00105A99" w:rsidRPr="00260FC2" w:rsidRDefault="00105A99" w:rsidP="00105A99">
      <w:pPr>
        <w:spacing w:before="100" w:beforeAutospacing="1" w:after="100" w:afterAutospacing="1" w:line="240" w:lineRule="auto"/>
        <w:rPr>
          <w:rFonts w:ascii="Arial" w:eastAsia="Times New Roman" w:hAnsi="Arial" w:cs="Arial"/>
          <w:sz w:val="10"/>
          <w:szCs w:val="24"/>
        </w:rPr>
      </w:pPr>
    </w:p>
    <w:p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Submitting your work</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Here’s how to submit your work, before the due date and time:</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1. Locate the folder that holds your solution files. In Solution Explorer, right-click the “Solution” item, and choose “Open Folder in File Explorer”.</w:t>
      </w:r>
    </w:p>
    <w:p w:rsidR="00260FC2" w:rsidRPr="00260FC2" w:rsidRDefault="00260FC2"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4191000" cy="2941120"/>
            <wp:effectExtent l="0" t="0" r="0" b="0"/>
            <wp:docPr id="35" name="Picture 35"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ecaCollege\INT422-BTI420\INT422-2164\Assignments\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23953" cy="2964245"/>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It has three  (or more) items: a Visual Studio Solution file, a folder that has your project’s source code, and a “packages” folder.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326235" cy="1981200"/>
            <wp:effectExtent l="0" t="0" r="0" b="0"/>
            <wp:docPr id="33" name="Picture 33" descr="assig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gn1-4">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33045" cy="1983333"/>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Go UP one level.</w:t>
      </w:r>
    </w:p>
    <w:p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2. Make a copy of the folder. This is the version that you will be uploading. </w:t>
      </w:r>
    </w:p>
    <w:p w:rsidR="00EA001F" w:rsidRPr="00260FC2" w:rsidRDefault="00EA001F" w:rsidP="00105A99">
      <w:pPr>
        <w:spacing w:before="100" w:beforeAutospacing="1" w:after="100" w:afterAutospacing="1" w:line="240" w:lineRule="auto"/>
        <w:rPr>
          <w:rFonts w:ascii="Arial" w:eastAsia="Times New Roman" w:hAnsi="Arial" w:cs="Arial"/>
          <w:sz w:val="24"/>
          <w:szCs w:val="24"/>
        </w:rPr>
      </w:pP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278880" cy="1966370"/>
            <wp:effectExtent l="0" t="0" r="7620" b="0"/>
            <wp:docPr id="34" name="Picture 34" descr="assig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ign1-5">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01249" cy="1973375"/>
                    </a:xfrm>
                    <a:prstGeom prst="rect">
                      <a:avLst/>
                    </a:prstGeom>
                    <a:noFill/>
                    <a:ln>
                      <a:noFill/>
                    </a:ln>
                  </pic:spPr>
                </pic:pic>
              </a:graphicData>
            </a:graphic>
          </wp:inline>
        </w:drawing>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3. Remove the “packages” folder from the copied folder; also, remove the “bin” and “</w:t>
      </w:r>
      <w:proofErr w:type="spellStart"/>
      <w:r w:rsidRPr="00260FC2">
        <w:rPr>
          <w:rFonts w:ascii="Arial" w:eastAsia="Times New Roman" w:hAnsi="Arial" w:cs="Arial"/>
          <w:sz w:val="24"/>
          <w:szCs w:val="24"/>
        </w:rPr>
        <w:t>obj</w:t>
      </w:r>
      <w:proofErr w:type="spellEnd"/>
      <w:r w:rsidRPr="00260FC2">
        <w:rPr>
          <w:rFonts w:ascii="Arial" w:eastAsia="Times New Roman" w:hAnsi="Arial" w:cs="Arial"/>
          <w:sz w:val="24"/>
          <w:szCs w:val="24"/>
        </w:rPr>
        <w:t>” folders.</w:t>
      </w:r>
    </w:p>
    <w:p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4. Compress/zip the copied folder. The zip file SHOULD be about 1MB or less in size. If it isn’t, you haven’t followed the instructions properly.</w:t>
      </w:r>
    </w:p>
    <w:p w:rsidR="006C11D4" w:rsidRPr="00260FC2" w:rsidRDefault="00105A99" w:rsidP="00EA001F">
      <w:pPr>
        <w:spacing w:before="100" w:beforeAutospacing="1" w:after="100" w:afterAutospacing="1" w:line="240" w:lineRule="auto"/>
        <w:rPr>
          <w:rFonts w:ascii="Arial" w:hAnsi="Arial" w:cs="Arial"/>
          <w:sz w:val="24"/>
          <w:szCs w:val="24"/>
        </w:rPr>
      </w:pPr>
      <w:r w:rsidRPr="00260FC2">
        <w:rPr>
          <w:rFonts w:ascii="Arial" w:eastAsia="Times New Roman" w:hAnsi="Arial" w:cs="Arial"/>
          <w:sz w:val="24"/>
          <w:szCs w:val="24"/>
        </w:rPr>
        <w:t xml:space="preserve">5. Login to </w:t>
      </w:r>
      <w:proofErr w:type="spellStart"/>
      <w:r w:rsidRPr="00260FC2">
        <w:rPr>
          <w:rFonts w:ascii="Arial" w:eastAsia="Times New Roman" w:hAnsi="Arial" w:cs="Arial"/>
          <w:sz w:val="24"/>
          <w:szCs w:val="24"/>
        </w:rPr>
        <w:t>My.Seneca</w:t>
      </w:r>
      <w:proofErr w:type="spellEnd"/>
      <w:r w:rsidRPr="00260FC2">
        <w:rPr>
          <w:rFonts w:ascii="Arial" w:eastAsia="Times New Roman" w:hAnsi="Arial" w:cs="Arial"/>
          <w:sz w:val="24"/>
          <w:szCs w:val="24"/>
        </w:rPr>
        <w:t>.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sectPr w:rsidR="006C11D4" w:rsidRPr="00260FC2" w:rsidSect="00467799">
      <w:headerReference w:type="default" r:id="rId5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705" w:rsidRDefault="001A6705" w:rsidP="009E1C94">
      <w:pPr>
        <w:spacing w:after="0" w:line="240" w:lineRule="auto"/>
      </w:pPr>
      <w:r>
        <w:separator/>
      </w:r>
    </w:p>
  </w:endnote>
  <w:endnote w:type="continuationSeparator" w:id="0">
    <w:p w:rsidR="001A6705" w:rsidRDefault="001A6705" w:rsidP="009E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705" w:rsidRDefault="001A6705" w:rsidP="009E1C94">
      <w:pPr>
        <w:spacing w:after="0" w:line="240" w:lineRule="auto"/>
      </w:pPr>
      <w:r>
        <w:separator/>
      </w:r>
    </w:p>
  </w:footnote>
  <w:footnote w:type="continuationSeparator" w:id="0">
    <w:p w:rsidR="001A6705" w:rsidRDefault="001A6705" w:rsidP="009E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274496"/>
      <w:docPartObj>
        <w:docPartGallery w:val="Page Numbers (Top of Page)"/>
        <w:docPartUnique/>
      </w:docPartObj>
    </w:sdtPr>
    <w:sdtEndPr>
      <w:rPr>
        <w:noProof/>
      </w:rPr>
    </w:sdtEndPr>
    <w:sdtContent>
      <w:p w:rsidR="009E1C94" w:rsidRDefault="009E1C94">
        <w:pPr>
          <w:pStyle w:val="Header"/>
          <w:jc w:val="right"/>
        </w:pPr>
        <w:r>
          <w:fldChar w:fldCharType="begin"/>
        </w:r>
        <w:r>
          <w:instrText xml:space="preserve"> PAGE   \* MERGEFORMAT </w:instrText>
        </w:r>
        <w:r>
          <w:fldChar w:fldCharType="separate"/>
        </w:r>
        <w:r w:rsidR="00EA001F">
          <w:rPr>
            <w:noProof/>
          </w:rPr>
          <w:t>1</w:t>
        </w:r>
        <w:r>
          <w:rPr>
            <w:noProof/>
          </w:rPr>
          <w:fldChar w:fldCharType="end"/>
        </w:r>
      </w:p>
    </w:sdtContent>
  </w:sdt>
  <w:p w:rsidR="009E1C94" w:rsidRDefault="009E1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492"/>
    <w:multiLevelType w:val="multilevel"/>
    <w:tmpl w:val="D21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41D9"/>
    <w:multiLevelType w:val="multilevel"/>
    <w:tmpl w:val="A9E4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2EEE"/>
    <w:multiLevelType w:val="multilevel"/>
    <w:tmpl w:val="3DF0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77E4"/>
    <w:multiLevelType w:val="multilevel"/>
    <w:tmpl w:val="4B7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55E6A"/>
    <w:multiLevelType w:val="multilevel"/>
    <w:tmpl w:val="AE9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67699"/>
    <w:multiLevelType w:val="multilevel"/>
    <w:tmpl w:val="568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650B4"/>
    <w:multiLevelType w:val="multilevel"/>
    <w:tmpl w:val="8F0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F0797"/>
    <w:multiLevelType w:val="multilevel"/>
    <w:tmpl w:val="951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5295F"/>
    <w:multiLevelType w:val="multilevel"/>
    <w:tmpl w:val="BE9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56DA5"/>
    <w:multiLevelType w:val="multilevel"/>
    <w:tmpl w:val="2ADC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F2990"/>
    <w:multiLevelType w:val="multilevel"/>
    <w:tmpl w:val="7CA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87F3E"/>
    <w:multiLevelType w:val="multilevel"/>
    <w:tmpl w:val="9D8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10"/>
  </w:num>
  <w:num w:numId="5">
    <w:abstractNumId w:val="4"/>
  </w:num>
  <w:num w:numId="6">
    <w:abstractNumId w:val="2"/>
  </w:num>
  <w:num w:numId="7">
    <w:abstractNumId w:val="7"/>
  </w:num>
  <w:num w:numId="8">
    <w:abstractNumId w:val="11"/>
  </w:num>
  <w:num w:numId="9">
    <w:abstractNumId w:val="6"/>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105A99"/>
    <w:rsid w:val="001A6705"/>
    <w:rsid w:val="001B68EE"/>
    <w:rsid w:val="00227FAD"/>
    <w:rsid w:val="002337DE"/>
    <w:rsid w:val="00260FC2"/>
    <w:rsid w:val="00333CF9"/>
    <w:rsid w:val="003475E7"/>
    <w:rsid w:val="003C473C"/>
    <w:rsid w:val="00467799"/>
    <w:rsid w:val="005E4F47"/>
    <w:rsid w:val="00612894"/>
    <w:rsid w:val="006C11D4"/>
    <w:rsid w:val="0071015B"/>
    <w:rsid w:val="007A5D3D"/>
    <w:rsid w:val="008B38B1"/>
    <w:rsid w:val="008D37AD"/>
    <w:rsid w:val="009C6759"/>
    <w:rsid w:val="009E1C94"/>
    <w:rsid w:val="00A00CC3"/>
    <w:rsid w:val="00A04A1B"/>
    <w:rsid w:val="00AA7CF3"/>
    <w:rsid w:val="00B65FDB"/>
    <w:rsid w:val="00BC2F70"/>
    <w:rsid w:val="00C65B6A"/>
    <w:rsid w:val="00DA2A8A"/>
    <w:rsid w:val="00DC7988"/>
    <w:rsid w:val="00E52C42"/>
    <w:rsid w:val="00E64DEE"/>
    <w:rsid w:val="00EA001F"/>
    <w:rsid w:val="00ED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CA11"/>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05A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05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05A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05A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A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05A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105A99"/>
  </w:style>
  <w:style w:type="character" w:styleId="Emphasis">
    <w:name w:val="Emphasis"/>
    <w:basedOn w:val="DefaultParagraphFont"/>
    <w:uiPriority w:val="20"/>
    <w:qFormat/>
    <w:rsid w:val="00105A99"/>
    <w:rPr>
      <w:i/>
      <w:iCs/>
    </w:rPr>
  </w:style>
  <w:style w:type="character" w:styleId="Hyperlink">
    <w:name w:val="Hyperlink"/>
    <w:basedOn w:val="DefaultParagraphFont"/>
    <w:uiPriority w:val="99"/>
    <w:semiHidden/>
    <w:unhideWhenUsed/>
    <w:rsid w:val="00105A99"/>
    <w:rPr>
      <w:color w:val="0000FF"/>
      <w:u w:val="single"/>
    </w:rPr>
  </w:style>
  <w:style w:type="character" w:styleId="Strong">
    <w:name w:val="Strong"/>
    <w:basedOn w:val="DefaultParagraphFont"/>
    <w:uiPriority w:val="22"/>
    <w:qFormat/>
    <w:rsid w:val="00105A99"/>
    <w:rPr>
      <w:b/>
      <w:bCs/>
    </w:rPr>
  </w:style>
  <w:style w:type="character" w:customStyle="1" w:styleId="Heading5Char">
    <w:name w:val="Heading 5 Char"/>
    <w:basedOn w:val="DefaultParagraphFont"/>
    <w:link w:val="Heading5"/>
    <w:uiPriority w:val="9"/>
    <w:rsid w:val="00105A9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05A9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05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A8A"/>
    <w:pPr>
      <w:ind w:left="720"/>
      <w:contextualSpacing/>
    </w:pPr>
  </w:style>
  <w:style w:type="paragraph" w:styleId="Header">
    <w:name w:val="header"/>
    <w:basedOn w:val="Normal"/>
    <w:link w:val="HeaderChar"/>
    <w:uiPriority w:val="99"/>
    <w:unhideWhenUsed/>
    <w:rsid w:val="009E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94"/>
  </w:style>
  <w:style w:type="paragraph" w:styleId="Footer">
    <w:name w:val="footer"/>
    <w:basedOn w:val="Normal"/>
    <w:link w:val="FooterChar"/>
    <w:uiPriority w:val="99"/>
    <w:unhideWhenUsed/>
    <w:rsid w:val="009E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94"/>
  </w:style>
  <w:style w:type="paragraph" w:styleId="BalloonText">
    <w:name w:val="Balloon Text"/>
    <w:basedOn w:val="Normal"/>
    <w:link w:val="BalloonTextChar"/>
    <w:uiPriority w:val="99"/>
    <w:semiHidden/>
    <w:unhideWhenUsed/>
    <w:rsid w:val="00347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39458">
      <w:bodyDiv w:val="1"/>
      <w:marLeft w:val="0"/>
      <w:marRight w:val="0"/>
      <w:marTop w:val="0"/>
      <w:marBottom w:val="0"/>
      <w:divBdr>
        <w:top w:val="none" w:sz="0" w:space="0" w:color="auto"/>
        <w:left w:val="none" w:sz="0" w:space="0" w:color="auto"/>
        <w:bottom w:val="none" w:sz="0" w:space="0" w:color="auto"/>
        <w:right w:val="none" w:sz="0" w:space="0" w:color="auto"/>
      </w:divBdr>
      <w:divsChild>
        <w:div w:id="1744793655">
          <w:marLeft w:val="0"/>
          <w:marRight w:val="0"/>
          <w:marTop w:val="0"/>
          <w:marBottom w:val="0"/>
          <w:divBdr>
            <w:top w:val="none" w:sz="0" w:space="0" w:color="auto"/>
            <w:left w:val="none" w:sz="0" w:space="0" w:color="auto"/>
            <w:bottom w:val="none" w:sz="0" w:space="0" w:color="auto"/>
            <w:right w:val="none" w:sz="0" w:space="0" w:color="auto"/>
          </w:divBdr>
          <w:divsChild>
            <w:div w:id="107990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9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etermcintyre.files.wordpress.com/2016/01/assign1-12.png" TargetMode="External"/><Relationship Id="rId26" Type="http://schemas.openxmlformats.org/officeDocument/2006/relationships/hyperlink" Target="https://msdn.microsoft.com/en-us/library/bb384054.aspx" TargetMode="External"/><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www.wikiwand.com/en/Post/Redirect/Get" TargetMode="External"/><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etermcintyre.files.wordpress.com/2016/01/assign1-11.png"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hyperlink" Target="https://petermcintyre.files.wordpress.com/2016/01/assign1-2.png" TargetMode="External"/><Relationship Id="rId51" Type="http://schemas.openxmlformats.org/officeDocument/2006/relationships/hyperlink" Target="https://petermcintyre.files.wordpress.com/2016/01/assign1-5.png" TargetMode="External"/><Relationship Id="rId3" Type="http://schemas.openxmlformats.org/officeDocument/2006/relationships/settings" Target="settings.xml"/><Relationship Id="rId12" Type="http://schemas.openxmlformats.org/officeDocument/2006/relationships/hyperlink" Target="https://msdn.microsoft.com/en-us/library/system.web.mvc.html.linkextensions.actionlink%28v=vs.118%29.aspx" TargetMode="External"/><Relationship Id="rId17" Type="http://schemas.openxmlformats.org/officeDocument/2006/relationships/image" Target="media/image8.png"/><Relationship Id="rId25" Type="http://schemas.openxmlformats.org/officeDocument/2006/relationships/hyperlink" Target="https://msdn.microsoft.com/en-us/library/ms173115.aspx"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hyperlink" Target="https://petermcintyre.files.wordpress.com/2016/01/assign1-13.png" TargetMode="External"/><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petermcintyre.files.wordpress.com/2016/01/assign1-15.png" TargetMode="External"/><Relationship Id="rId28" Type="http://schemas.openxmlformats.org/officeDocument/2006/relationships/hyperlink" Target="https://petermcintyre.files.wordpress.com/2016/01/assign1-17.png" TargetMode="External"/><Relationship Id="rId36" Type="http://schemas.openxmlformats.org/officeDocument/2006/relationships/image" Target="media/image21.png"/><Relationship Id="rId49" Type="http://schemas.openxmlformats.org/officeDocument/2006/relationships/hyperlink" Target="https://petermcintyre.files.wordpress.com/2016/01/assign1-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23</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10</cp:revision>
  <cp:lastPrinted>2016-05-07T22:05:00Z</cp:lastPrinted>
  <dcterms:created xsi:type="dcterms:W3CDTF">2016-05-06T15:09:00Z</dcterms:created>
  <dcterms:modified xsi:type="dcterms:W3CDTF">2016-05-07T22:05:00Z</dcterms:modified>
</cp:coreProperties>
</file>