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E10D6" w14:textId="77777777" w:rsidR="00105A99" w:rsidRPr="00260FC2" w:rsidRDefault="00105A99" w:rsidP="00105A99">
      <w:pPr>
        <w:pStyle w:val="Heading2"/>
        <w:rPr>
          <w:rFonts w:ascii="Arial" w:hAnsi="Arial" w:cs="Arial"/>
        </w:rPr>
      </w:pPr>
      <w:r w:rsidRPr="00260FC2">
        <w:rPr>
          <w:rFonts w:ascii="Arial" w:hAnsi="Arial" w:cs="Arial"/>
        </w:rPr>
        <w:t>INT</w:t>
      </w:r>
      <w:r w:rsidR="009E1C94" w:rsidRPr="00260FC2">
        <w:rPr>
          <w:rFonts w:ascii="Arial" w:hAnsi="Arial" w:cs="Arial"/>
        </w:rPr>
        <w:t>4</w:t>
      </w:r>
      <w:r w:rsidRPr="00260FC2">
        <w:rPr>
          <w:rFonts w:ascii="Arial" w:hAnsi="Arial" w:cs="Arial"/>
        </w:rPr>
        <w:t>22 Assignment 1</w:t>
      </w:r>
    </w:p>
    <w:p w14:paraId="56D8C0D3"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Creating your first ASP.NET MVC web app.</w:t>
      </w:r>
    </w:p>
    <w:p w14:paraId="546A4BBF" w14:textId="77777777" w:rsidR="009E1C94" w:rsidRDefault="00A04A1B" w:rsidP="00105A99">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Read/skim all of this document before you begin work.</w:t>
      </w:r>
    </w:p>
    <w:p w14:paraId="0CE8CA36" w14:textId="77777777" w:rsidR="00A04A1B" w:rsidRPr="00A04A1B" w:rsidRDefault="00A04A1B" w:rsidP="00105A99">
      <w:pPr>
        <w:spacing w:before="100" w:beforeAutospacing="1" w:after="100" w:afterAutospacing="1" w:line="240" w:lineRule="auto"/>
        <w:rPr>
          <w:rFonts w:ascii="Arial" w:eastAsia="Times New Roman" w:hAnsi="Arial" w:cs="Arial"/>
          <w:sz w:val="18"/>
          <w:szCs w:val="24"/>
        </w:rPr>
      </w:pPr>
    </w:p>
    <w:p w14:paraId="59A23BB4" w14:textId="77777777" w:rsidR="00105A99" w:rsidRPr="00260FC2" w:rsidRDefault="00105A99" w:rsidP="00105A99">
      <w:pPr>
        <w:pStyle w:val="Heading2"/>
        <w:rPr>
          <w:rFonts w:ascii="Arial" w:hAnsi="Arial" w:cs="Arial"/>
          <w:color w:val="002060"/>
          <w:sz w:val="32"/>
          <w:szCs w:val="32"/>
        </w:rPr>
      </w:pPr>
      <w:r w:rsidRPr="00260FC2">
        <w:rPr>
          <w:rFonts w:ascii="Arial" w:hAnsi="Arial" w:cs="Arial"/>
          <w:color w:val="002060"/>
          <w:sz w:val="32"/>
          <w:szCs w:val="32"/>
        </w:rPr>
        <w:t>Due date</w:t>
      </w:r>
    </w:p>
    <w:p w14:paraId="3FD94A2C" w14:textId="0C988516" w:rsidR="00105A99" w:rsidRDefault="00A04A1B" w:rsidP="00105A99">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Section </w:t>
      </w:r>
      <w:r>
        <w:rPr>
          <w:rFonts w:ascii="Arial" w:eastAsia="Times New Roman" w:hAnsi="Arial" w:cs="Arial"/>
          <w:sz w:val="24"/>
          <w:szCs w:val="24"/>
        </w:rPr>
        <w:t>A</w:t>
      </w:r>
      <w:r w:rsidR="00847F0F">
        <w:rPr>
          <w:rFonts w:ascii="Arial" w:eastAsia="Times New Roman" w:hAnsi="Arial" w:cs="Arial"/>
          <w:sz w:val="24"/>
          <w:szCs w:val="24"/>
        </w:rPr>
        <w:t xml:space="preserve"> &amp; B</w:t>
      </w:r>
      <w:r w:rsidRPr="00A42D44">
        <w:rPr>
          <w:rFonts w:ascii="Arial" w:eastAsia="Times New Roman" w:hAnsi="Arial" w:cs="Arial"/>
          <w:sz w:val="24"/>
          <w:szCs w:val="24"/>
        </w:rPr>
        <w:t xml:space="preserve">: </w:t>
      </w:r>
      <w:r w:rsidR="001718C7">
        <w:rPr>
          <w:rFonts w:ascii="Arial" w:eastAsia="Times New Roman" w:hAnsi="Arial" w:cs="Arial"/>
          <w:sz w:val="24"/>
          <w:szCs w:val="24"/>
        </w:rPr>
        <w:t>Thursday</w:t>
      </w:r>
      <w:r w:rsidR="00105A99" w:rsidRPr="00260FC2">
        <w:rPr>
          <w:rFonts w:ascii="Arial" w:eastAsia="Times New Roman" w:hAnsi="Arial" w:cs="Arial"/>
          <w:sz w:val="24"/>
          <w:szCs w:val="24"/>
        </w:rPr>
        <w:t xml:space="preserve">, </w:t>
      </w:r>
      <w:r w:rsidR="001718C7">
        <w:rPr>
          <w:rFonts w:ascii="Arial" w:eastAsia="Times New Roman" w:hAnsi="Arial" w:cs="Arial"/>
          <w:sz w:val="24"/>
          <w:szCs w:val="24"/>
        </w:rPr>
        <w:t>May</w:t>
      </w:r>
      <w:r w:rsidR="00847F0F">
        <w:rPr>
          <w:rFonts w:ascii="Arial" w:eastAsia="Times New Roman" w:hAnsi="Arial" w:cs="Arial"/>
          <w:sz w:val="24"/>
          <w:szCs w:val="24"/>
        </w:rPr>
        <w:t xml:space="preserve"> 18</w:t>
      </w:r>
      <w:r w:rsidR="00105A99" w:rsidRPr="00260FC2">
        <w:rPr>
          <w:rFonts w:ascii="Arial" w:eastAsia="Times New Roman" w:hAnsi="Arial" w:cs="Arial"/>
          <w:sz w:val="24"/>
          <w:szCs w:val="24"/>
        </w:rPr>
        <w:t>, 201</w:t>
      </w:r>
      <w:r w:rsidR="00847F0F">
        <w:rPr>
          <w:rFonts w:ascii="Arial" w:eastAsia="Times New Roman" w:hAnsi="Arial" w:cs="Arial"/>
          <w:sz w:val="24"/>
          <w:szCs w:val="24"/>
        </w:rPr>
        <w:t>7</w:t>
      </w:r>
      <w:r w:rsidR="00105A99" w:rsidRPr="00260FC2">
        <w:rPr>
          <w:rFonts w:ascii="Arial" w:eastAsia="Times New Roman" w:hAnsi="Arial" w:cs="Arial"/>
          <w:sz w:val="24"/>
          <w:szCs w:val="24"/>
        </w:rPr>
        <w:t>, at 11:59pm ET</w:t>
      </w:r>
    </w:p>
    <w:p w14:paraId="177BF49C" w14:textId="77777777" w:rsidR="00286145" w:rsidRPr="00260FC2" w:rsidRDefault="00286145" w:rsidP="00105A99">
      <w:pPr>
        <w:spacing w:before="100" w:beforeAutospacing="1" w:after="100" w:afterAutospacing="1" w:line="240" w:lineRule="auto"/>
        <w:rPr>
          <w:rFonts w:ascii="Arial" w:eastAsia="Times New Roman" w:hAnsi="Arial" w:cs="Arial"/>
          <w:sz w:val="24"/>
          <w:szCs w:val="24"/>
        </w:rPr>
      </w:pPr>
    </w:p>
    <w:p w14:paraId="0963D440"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Grade value: 3% of your final course grade</w:t>
      </w:r>
    </w:p>
    <w:p w14:paraId="55D24AF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i/>
          <w:iCs/>
          <w:sz w:val="24"/>
          <w:szCs w:val="24"/>
        </w:rPr>
        <w:t>If you wish to submit the lab before the due date and time, you can do that.</w:t>
      </w:r>
    </w:p>
    <w:p w14:paraId="7F934DB4" w14:textId="77777777" w:rsidR="00105A99" w:rsidRPr="00A04A1B" w:rsidRDefault="00105A99" w:rsidP="00105A99">
      <w:pPr>
        <w:spacing w:before="100" w:beforeAutospacing="1" w:after="100" w:afterAutospacing="1" w:line="240" w:lineRule="auto"/>
        <w:rPr>
          <w:rFonts w:ascii="Arial" w:eastAsia="Times New Roman" w:hAnsi="Arial" w:cs="Arial"/>
          <w:sz w:val="18"/>
          <w:szCs w:val="24"/>
        </w:rPr>
      </w:pPr>
    </w:p>
    <w:p w14:paraId="51190061" w14:textId="77777777" w:rsidR="00105A99" w:rsidRPr="00260FC2" w:rsidRDefault="00105A99" w:rsidP="00105A99">
      <w:pPr>
        <w:pStyle w:val="Heading2"/>
        <w:rPr>
          <w:rFonts w:ascii="Arial" w:hAnsi="Arial" w:cs="Arial"/>
          <w:color w:val="002060"/>
          <w:sz w:val="32"/>
          <w:szCs w:val="32"/>
        </w:rPr>
      </w:pPr>
      <w:r w:rsidRPr="00260FC2">
        <w:rPr>
          <w:rFonts w:ascii="Arial" w:hAnsi="Arial" w:cs="Arial"/>
          <w:color w:val="002060"/>
          <w:sz w:val="32"/>
          <w:szCs w:val="32"/>
        </w:rPr>
        <w:t>Objective(s)</w:t>
      </w:r>
    </w:p>
    <w:p w14:paraId="47306B2B"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Get started with the creation of an interactive ASP.NET MVC web app.</w:t>
      </w:r>
    </w:p>
    <w:p w14:paraId="278C39F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4998C7C5" w14:textId="77777777" w:rsidR="00105A99" w:rsidRPr="00260FC2" w:rsidRDefault="00105A99" w:rsidP="00105A99">
      <w:pPr>
        <w:pStyle w:val="Heading2"/>
        <w:rPr>
          <w:rFonts w:ascii="Arial" w:hAnsi="Arial" w:cs="Arial"/>
          <w:color w:val="002060"/>
          <w:sz w:val="32"/>
          <w:szCs w:val="32"/>
        </w:rPr>
      </w:pPr>
      <w:r w:rsidRPr="00260FC2">
        <w:rPr>
          <w:rFonts w:ascii="Arial" w:hAnsi="Arial" w:cs="Arial"/>
          <w:color w:val="002060"/>
          <w:sz w:val="32"/>
          <w:szCs w:val="32"/>
        </w:rPr>
        <w:t>Introduction to the problem to be solved</w:t>
      </w:r>
    </w:p>
    <w:p w14:paraId="0534A0E5"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We need a simple ASP.NET web app that round-trips data to-and-from the browser user.</w:t>
      </w:r>
    </w:p>
    <w:p w14:paraId="4F0D19E0"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44A6986A" w14:textId="77777777" w:rsidR="00105A99" w:rsidRPr="00260FC2" w:rsidRDefault="00105A99" w:rsidP="00105A99">
      <w:pPr>
        <w:pStyle w:val="Heading2"/>
        <w:rPr>
          <w:rFonts w:ascii="Arial" w:hAnsi="Arial" w:cs="Arial"/>
          <w:color w:val="002060"/>
          <w:sz w:val="32"/>
          <w:szCs w:val="32"/>
        </w:rPr>
      </w:pPr>
      <w:r w:rsidRPr="00260FC2">
        <w:rPr>
          <w:rFonts w:ascii="Arial" w:hAnsi="Arial" w:cs="Arial"/>
          <w:color w:val="002060"/>
          <w:sz w:val="32"/>
          <w:szCs w:val="32"/>
        </w:rPr>
        <w:t>Specifications overview and work plan</w:t>
      </w:r>
    </w:p>
    <w:p w14:paraId="463205E1"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Here’s a brief list of specifications that you must implement:</w:t>
      </w:r>
    </w:p>
    <w:p w14:paraId="08186DBF" w14:textId="77777777" w:rsidR="00105A99" w:rsidRPr="00260FC2" w:rsidRDefault="00105A99" w:rsidP="00105A99">
      <w:pPr>
        <w:numPr>
          <w:ilvl w:val="0"/>
          <w:numId w:val="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Follows best practices</w:t>
      </w:r>
    </w:p>
    <w:p w14:paraId="2C36E62B" w14:textId="77777777" w:rsidR="00105A99" w:rsidRPr="00260FC2" w:rsidRDefault="00105A99" w:rsidP="00105A99">
      <w:pPr>
        <w:numPr>
          <w:ilvl w:val="0"/>
          <w:numId w:val="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Implements the recommended system design guidance</w:t>
      </w:r>
    </w:p>
    <w:p w14:paraId="5128D8C9" w14:textId="77777777" w:rsidR="00105A99" w:rsidRPr="00260FC2" w:rsidRDefault="00105A99" w:rsidP="00105A99">
      <w:pPr>
        <w:numPr>
          <w:ilvl w:val="0"/>
          <w:numId w:val="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Data class to model real-world “smartphones” (phones)</w:t>
      </w:r>
    </w:p>
    <w:p w14:paraId="271176B4" w14:textId="77777777" w:rsidR="00105A99" w:rsidRPr="00260FC2" w:rsidRDefault="00105A99" w:rsidP="00105A99">
      <w:pPr>
        <w:numPr>
          <w:ilvl w:val="0"/>
          <w:numId w:val="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Controller that enables display and create functionality</w:t>
      </w:r>
    </w:p>
    <w:p w14:paraId="6403AF81" w14:textId="77777777" w:rsidR="00105A99" w:rsidRPr="00260FC2" w:rsidRDefault="00105A99" w:rsidP="00105A99">
      <w:pPr>
        <w:numPr>
          <w:ilvl w:val="0"/>
          <w:numId w:val="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Customized appearance, with an added menu item</w:t>
      </w:r>
    </w:p>
    <w:p w14:paraId="7C70D914"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Here is a brief work plan sequence:</w:t>
      </w:r>
    </w:p>
    <w:p w14:paraId="1044BFB7" w14:textId="77777777" w:rsidR="00105A99" w:rsidRPr="00260FC2" w:rsidRDefault="00105A99" w:rsidP="00105A99">
      <w:pPr>
        <w:numPr>
          <w:ilvl w:val="0"/>
          <w:numId w:val="2"/>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Create the project, and update the project’s code</w:t>
      </w:r>
    </w:p>
    <w:p w14:paraId="387B953D" w14:textId="77777777" w:rsidR="00105A99" w:rsidRPr="00260FC2" w:rsidRDefault="00105A99" w:rsidP="00105A99">
      <w:pPr>
        <w:numPr>
          <w:ilvl w:val="0"/>
          <w:numId w:val="2"/>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Write a C# class to model a phone object</w:t>
      </w:r>
    </w:p>
    <w:p w14:paraId="7819231E" w14:textId="77777777" w:rsidR="00105A99" w:rsidRPr="00260FC2" w:rsidRDefault="00105A99" w:rsidP="00105A99">
      <w:pPr>
        <w:numPr>
          <w:ilvl w:val="0"/>
          <w:numId w:val="2"/>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Add a controller, with code to support phone object initialization, display a list of phone objects, display one phone object, and create a new phone object</w:t>
      </w:r>
    </w:p>
    <w:p w14:paraId="77652D8E" w14:textId="77777777" w:rsidR="00105A99" w:rsidRPr="00260FC2" w:rsidRDefault="00105A99" w:rsidP="00105A99">
      <w:pPr>
        <w:numPr>
          <w:ilvl w:val="0"/>
          <w:numId w:val="2"/>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Customize the app’s appearance</w:t>
      </w:r>
    </w:p>
    <w:p w14:paraId="7F91A3EF"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Every week, in the computer-lab class/session, your teacher will record a grade when you complete a specific small portion of the assignment. We call this “</w:t>
      </w:r>
      <w:r w:rsidRPr="00260FC2">
        <w:rPr>
          <w:rFonts w:ascii="Arial" w:eastAsia="Times New Roman" w:hAnsi="Arial" w:cs="Arial"/>
          <w:b/>
          <w:iCs/>
          <w:sz w:val="24"/>
          <w:szCs w:val="24"/>
        </w:rPr>
        <w:t>in-class grading</w:t>
      </w:r>
      <w:r w:rsidRPr="00260FC2">
        <w:rPr>
          <w:rFonts w:ascii="Arial" w:eastAsia="Times New Roman" w:hAnsi="Arial" w:cs="Arial"/>
          <w:sz w:val="24"/>
          <w:szCs w:val="24"/>
        </w:rPr>
        <w:t>”.</w:t>
      </w:r>
    </w:p>
    <w:p w14:paraId="114AF1B3"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w:t>
      </w:r>
      <w:r w:rsidRPr="00260FC2">
        <w:rPr>
          <w:rFonts w:ascii="Arial" w:eastAsia="Times New Roman" w:hAnsi="Arial" w:cs="Arial"/>
          <w:b/>
          <w:iCs/>
          <w:sz w:val="24"/>
          <w:szCs w:val="24"/>
        </w:rPr>
        <w:t>in-class grading</w:t>
      </w:r>
      <w:r w:rsidRPr="00260FC2">
        <w:rPr>
          <w:rFonts w:ascii="Arial" w:eastAsia="Times New Roman" w:hAnsi="Arial" w:cs="Arial"/>
          <w:sz w:val="24"/>
          <w:szCs w:val="24"/>
        </w:rPr>
        <w:t xml:space="preserve"> will look at:</w:t>
      </w:r>
    </w:p>
    <w:p w14:paraId="03272CD5" w14:textId="77777777" w:rsidR="00105A99" w:rsidRPr="00260FC2" w:rsidRDefault="00105A99" w:rsidP="00105A99">
      <w:pPr>
        <w:numPr>
          <w:ilvl w:val="0"/>
          <w:numId w:val="3"/>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Successful creation of the project, using the correct name and settings</w:t>
      </w:r>
    </w:p>
    <w:p w14:paraId="10EFA1D4" w14:textId="77777777" w:rsidR="00105A99" w:rsidRPr="00260FC2" w:rsidRDefault="00105A99" w:rsidP="00105A99">
      <w:pPr>
        <w:numPr>
          <w:ilvl w:val="0"/>
          <w:numId w:val="3"/>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Completed PhoneBase class</w:t>
      </w:r>
    </w:p>
    <w:p w14:paraId="541FE934" w14:textId="77777777" w:rsidR="00105A99" w:rsidRPr="00260FC2" w:rsidRDefault="00105A99" w:rsidP="00105A99">
      <w:pPr>
        <w:numPr>
          <w:ilvl w:val="0"/>
          <w:numId w:val="3"/>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PhonesController class (as scaffolded, or with your edits – it doesn’t matter)</w:t>
      </w:r>
    </w:p>
    <w:p w14:paraId="674260A8"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During the class/session, your professor will help you </w:t>
      </w:r>
      <w:r w:rsidRPr="00260FC2">
        <w:rPr>
          <w:rFonts w:ascii="Arial" w:eastAsia="Times New Roman" w:hAnsi="Arial" w:cs="Arial"/>
          <w:i/>
          <w:iCs/>
          <w:sz w:val="24"/>
          <w:szCs w:val="24"/>
        </w:rPr>
        <w:t>get started</w:t>
      </w:r>
      <w:r w:rsidRPr="00260FC2">
        <w:rPr>
          <w:rFonts w:ascii="Arial" w:eastAsia="Times New Roman" w:hAnsi="Arial" w:cs="Arial"/>
          <w:sz w:val="24"/>
          <w:szCs w:val="24"/>
        </w:rPr>
        <w:t xml:space="preserve"> and </w:t>
      </w:r>
      <w:r w:rsidRPr="00260FC2">
        <w:rPr>
          <w:rFonts w:ascii="Arial" w:eastAsia="Times New Roman" w:hAnsi="Arial" w:cs="Arial"/>
          <w:i/>
          <w:iCs/>
          <w:sz w:val="24"/>
          <w:szCs w:val="24"/>
        </w:rPr>
        <w:t>make progress</w:t>
      </w:r>
      <w:r w:rsidRPr="00260FC2">
        <w:rPr>
          <w:rFonts w:ascii="Arial" w:eastAsia="Times New Roman" w:hAnsi="Arial" w:cs="Arial"/>
          <w:sz w:val="24"/>
          <w:szCs w:val="24"/>
        </w:rPr>
        <w:t xml:space="preserve"> on this assignment.</w:t>
      </w:r>
    </w:p>
    <w:p w14:paraId="7882F507"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52FF123D" w14:textId="77777777" w:rsidR="00105A99" w:rsidRPr="00260FC2" w:rsidRDefault="00105A99" w:rsidP="007A5D3D">
      <w:pPr>
        <w:pStyle w:val="Heading2"/>
        <w:rPr>
          <w:rFonts w:ascii="Arial" w:hAnsi="Arial" w:cs="Arial"/>
          <w:color w:val="002060"/>
          <w:sz w:val="32"/>
          <w:szCs w:val="32"/>
        </w:rPr>
      </w:pPr>
      <w:r w:rsidRPr="00260FC2">
        <w:rPr>
          <w:rFonts w:ascii="Arial" w:hAnsi="Arial" w:cs="Arial"/>
          <w:color w:val="002060"/>
          <w:sz w:val="32"/>
          <w:szCs w:val="32"/>
        </w:rPr>
        <w:t>Getting started</w:t>
      </w:r>
    </w:p>
    <w:p w14:paraId="1E6BA260"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Create a new web app, named Assignment1.</w:t>
      </w:r>
    </w:p>
    <w:p w14:paraId="22410C27" w14:textId="77777777" w:rsidR="00105A99"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In the “New Project” dialog, take care to select and configure the correct settings. </w:t>
      </w:r>
    </w:p>
    <w:p w14:paraId="347BEE63" w14:textId="77777777" w:rsidR="00260FC2" w:rsidRPr="00260FC2" w:rsidRDefault="00260FC2" w:rsidP="00105A99">
      <w:pPr>
        <w:spacing w:before="100" w:beforeAutospacing="1" w:after="100" w:afterAutospacing="1" w:line="240" w:lineRule="auto"/>
        <w:rPr>
          <w:rFonts w:ascii="Arial" w:eastAsia="Times New Roman" w:hAnsi="Arial" w:cs="Arial"/>
          <w:sz w:val="24"/>
          <w:szCs w:val="24"/>
        </w:rPr>
      </w:pPr>
    </w:p>
    <w:p w14:paraId="11752AFA" w14:textId="77777777" w:rsidR="00105A99" w:rsidRPr="00260FC2" w:rsidRDefault="007A5D3D"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lastRenderedPageBreak/>
        <w:drawing>
          <wp:inline distT="0" distB="0" distL="0" distR="0" wp14:editId="2A0A78EE">
            <wp:extent cx="7010400" cy="4388524"/>
            <wp:effectExtent l="76200" t="95250" r="38100" b="31115"/>
            <wp:docPr id="1" name="Picture 1" descr="D:\SenecaCollege\INT422-BTI420\INT422-2164\Assignment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enecaCollege\INT422-BTI420\INT422-2164\Assignments\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59178" cy="4419059"/>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56FE7895"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7B64DC12"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On this dialog:</w:t>
      </w:r>
    </w:p>
    <w:p w14:paraId="675B869D" w14:textId="77777777" w:rsidR="00105A99" w:rsidRPr="00260FC2" w:rsidRDefault="00105A99" w:rsidP="00105A99">
      <w:pPr>
        <w:numPr>
          <w:ilvl w:val="0"/>
          <w:numId w:val="4"/>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Select “ASP.NET Web Application”</w:t>
      </w:r>
    </w:p>
    <w:p w14:paraId="3D481A6A" w14:textId="77777777" w:rsidR="00105A99" w:rsidRPr="00260FC2" w:rsidRDefault="00105A99" w:rsidP="00105A99">
      <w:pPr>
        <w:numPr>
          <w:ilvl w:val="0"/>
          <w:numId w:val="4"/>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Specify the name “Assignment1”</w:t>
      </w:r>
    </w:p>
    <w:p w14:paraId="122A2522" w14:textId="77777777" w:rsidR="00105A99" w:rsidRPr="00260FC2" w:rsidRDefault="00105A99" w:rsidP="00105A99">
      <w:pPr>
        <w:numPr>
          <w:ilvl w:val="0"/>
          <w:numId w:val="4"/>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Choose a storage location for the project, which is convenient to you</w:t>
      </w:r>
    </w:p>
    <w:p w14:paraId="75DF4DE8" w14:textId="77777777" w:rsidR="00105A99" w:rsidRPr="00260FC2" w:rsidRDefault="00105A99" w:rsidP="00105A99">
      <w:pPr>
        <w:numPr>
          <w:ilvl w:val="0"/>
          <w:numId w:val="4"/>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Ensure that the “Add Application Insights…” check box is clear/unchecked</w:t>
      </w:r>
    </w:p>
    <w:p w14:paraId="12BCC534"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Next, you will configure the “New ASP.NET Project” dialog. Again, take care to select and configure the correct settings. </w:t>
      </w:r>
    </w:p>
    <w:p w14:paraId="6EE6228C"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lastRenderedPageBreak/>
        <w:drawing>
          <wp:inline distT="0" distB="0" distL="0" distR="0" wp14:editId="654BD132">
            <wp:extent cx="6972300" cy="5162011"/>
            <wp:effectExtent l="95250" t="95250" r="38100" b="38735"/>
            <wp:docPr id="2" name="Picture 2" descr="assig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ign1-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9866" cy="5175016"/>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555AE7D6" w14:textId="55F505B6"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On this dialog:</w:t>
      </w:r>
    </w:p>
    <w:p w14:paraId="1B7CEC17" w14:textId="77777777" w:rsidR="00105A99" w:rsidRPr="00260FC2" w:rsidRDefault="00105A99" w:rsidP="00105A99">
      <w:pPr>
        <w:numPr>
          <w:ilvl w:val="0"/>
          <w:numId w:val="5"/>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Select the “MVC” template</w:t>
      </w:r>
    </w:p>
    <w:p w14:paraId="2279DEB0" w14:textId="77777777" w:rsidR="00105A99" w:rsidRPr="00260FC2" w:rsidRDefault="00105A99" w:rsidP="00105A99">
      <w:pPr>
        <w:numPr>
          <w:ilvl w:val="0"/>
          <w:numId w:val="5"/>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Ensure that the “Add unit tests” checkbox is clear/unchecked</w:t>
      </w:r>
    </w:p>
    <w:p w14:paraId="3860BF7C" w14:textId="77777777" w:rsidR="00105A99" w:rsidRPr="00260FC2" w:rsidRDefault="00105A99" w:rsidP="00105A99">
      <w:pPr>
        <w:numPr>
          <w:ilvl w:val="0"/>
          <w:numId w:val="5"/>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Ensure that the “Host in the cloud” checkbox is clear/unchecked</w:t>
      </w:r>
    </w:p>
    <w:p w14:paraId="729EBEB4" w14:textId="77777777" w:rsidR="00105A99" w:rsidRPr="00260FC2" w:rsidRDefault="00105A99" w:rsidP="00105A99">
      <w:pPr>
        <w:numPr>
          <w:ilvl w:val="0"/>
          <w:numId w:val="5"/>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Change the authentication setting to “No Authentication”</w:t>
      </w:r>
    </w:p>
    <w:p w14:paraId="4F06E43E" w14:textId="7F95ECF0" w:rsidR="00105A99" w:rsidRDefault="00134210" w:rsidP="00105A99">
      <w:pPr>
        <w:spacing w:before="100" w:beforeAutospacing="1" w:after="100" w:afterAutospacing="1" w:line="240" w:lineRule="auto"/>
        <w:rPr>
          <w:rFonts w:ascii="Arial" w:eastAsia="Times New Roman" w:hAnsi="Arial" w:cs="Arial"/>
          <w:sz w:val="24"/>
          <w:szCs w:val="24"/>
        </w:rPr>
      </w:pPr>
      <w:r w:rsidRPr="00B01F4A">
        <w:rPr>
          <w:rFonts w:ascii="Arial" w:eastAsia="Times New Roman" w:hAnsi="Arial" w:cs="Arial"/>
          <w:b/>
          <w:sz w:val="24"/>
          <w:szCs w:val="24"/>
        </w:rPr>
        <w:t>Note:</w:t>
      </w:r>
      <w:r>
        <w:rPr>
          <w:rFonts w:ascii="Arial" w:eastAsia="Times New Roman" w:hAnsi="Arial" w:cs="Arial"/>
          <w:sz w:val="24"/>
          <w:szCs w:val="24"/>
        </w:rPr>
        <w:t xml:space="preserve"> After creating a new project each time, </w:t>
      </w:r>
      <w:r w:rsidRPr="00134210">
        <w:rPr>
          <w:rFonts w:ascii="Arial" w:eastAsia="Times New Roman" w:hAnsi="Arial" w:cs="Arial"/>
          <w:sz w:val="24"/>
          <w:szCs w:val="24"/>
        </w:rPr>
        <w:t xml:space="preserve">you should immediately </w:t>
      </w:r>
      <w:r w:rsidRPr="00134210">
        <w:rPr>
          <w:rFonts w:ascii="Arial" w:eastAsia="Times New Roman" w:hAnsi="Arial" w:cs="Arial"/>
          <w:sz w:val="24"/>
          <w:szCs w:val="24"/>
        </w:rPr>
        <w:t xml:space="preserve">do a </w:t>
      </w:r>
      <w:r w:rsidRPr="00134210">
        <w:rPr>
          <w:rFonts w:ascii="Arial" w:eastAsia="Times New Roman" w:hAnsi="Arial" w:cs="Arial"/>
          <w:b/>
          <w:sz w:val="24"/>
          <w:szCs w:val="24"/>
        </w:rPr>
        <w:t xml:space="preserve">build/compile </w:t>
      </w:r>
      <w:r w:rsidRPr="00B01F4A">
        <w:rPr>
          <w:rFonts w:ascii="Arial" w:eastAsia="Times New Roman" w:hAnsi="Arial" w:cs="Arial"/>
          <w:sz w:val="24"/>
          <w:szCs w:val="24"/>
        </w:rPr>
        <w:t>using Ctrl+Shift+B (Build&gt;Build S</w:t>
      </w:r>
      <w:r w:rsidR="00B01F4A">
        <w:rPr>
          <w:rFonts w:ascii="Arial" w:eastAsia="Times New Roman" w:hAnsi="Arial" w:cs="Arial"/>
          <w:sz w:val="24"/>
          <w:szCs w:val="24"/>
        </w:rPr>
        <w:t>o</w:t>
      </w:r>
      <w:r w:rsidRPr="00B01F4A">
        <w:rPr>
          <w:rFonts w:ascii="Arial" w:eastAsia="Times New Roman" w:hAnsi="Arial" w:cs="Arial"/>
          <w:sz w:val="24"/>
          <w:szCs w:val="24"/>
        </w:rPr>
        <w:t>lution),</w:t>
      </w:r>
      <w:r w:rsidRPr="00134210">
        <w:rPr>
          <w:rFonts w:ascii="Arial" w:eastAsia="Times New Roman" w:hAnsi="Arial" w:cs="Arial"/>
          <w:sz w:val="24"/>
          <w:szCs w:val="24"/>
        </w:rPr>
        <w:t xml:space="preserve"> or </w:t>
      </w:r>
      <w:r w:rsidRPr="00134210">
        <w:rPr>
          <w:rFonts w:ascii="Arial" w:eastAsia="Times New Roman" w:hAnsi="Arial" w:cs="Arial"/>
          <w:b/>
          <w:sz w:val="24"/>
          <w:szCs w:val="24"/>
        </w:rPr>
        <w:t xml:space="preserve">start/run </w:t>
      </w:r>
      <w:r w:rsidRPr="00B01F4A">
        <w:rPr>
          <w:rFonts w:ascii="Arial" w:eastAsia="Times New Roman" w:hAnsi="Arial" w:cs="Arial"/>
          <w:sz w:val="24"/>
          <w:szCs w:val="24"/>
        </w:rPr>
        <w:t>the project using Ctrl+F5 (Debug&gt;Start Without Debugging)</w:t>
      </w:r>
      <w:r w:rsidRPr="00134210">
        <w:rPr>
          <w:rFonts w:ascii="Arial" w:eastAsia="Times New Roman" w:hAnsi="Arial" w:cs="Arial"/>
          <w:sz w:val="24"/>
          <w:szCs w:val="24"/>
        </w:rPr>
        <w:t xml:space="preserve"> before you begin working with it. These build/compile and start/run actions will fetch the packages it needs from the web</w:t>
      </w:r>
      <w:r>
        <w:rPr>
          <w:rFonts w:ascii="Arial" w:eastAsia="Times New Roman" w:hAnsi="Arial" w:cs="Arial"/>
          <w:sz w:val="24"/>
          <w:szCs w:val="24"/>
        </w:rPr>
        <w:t xml:space="preserve"> and make sure that the project is created without errors.</w:t>
      </w:r>
    </w:p>
    <w:p w14:paraId="566F0B3E" w14:textId="77777777" w:rsidR="00260FC2" w:rsidRPr="00260FC2" w:rsidRDefault="00260FC2" w:rsidP="00105A99">
      <w:pPr>
        <w:spacing w:before="100" w:beforeAutospacing="1" w:after="100" w:afterAutospacing="1" w:line="240" w:lineRule="auto"/>
        <w:rPr>
          <w:rFonts w:ascii="Arial" w:eastAsia="Times New Roman" w:hAnsi="Arial" w:cs="Arial"/>
          <w:sz w:val="24"/>
          <w:szCs w:val="24"/>
        </w:rPr>
      </w:pPr>
    </w:p>
    <w:p w14:paraId="7D0F38DD" w14:textId="77777777" w:rsidR="00105A99" w:rsidRPr="00260FC2" w:rsidRDefault="00105A99" w:rsidP="007A5D3D">
      <w:pPr>
        <w:pStyle w:val="Heading2"/>
        <w:rPr>
          <w:rFonts w:ascii="Arial" w:hAnsi="Arial" w:cs="Arial"/>
          <w:color w:val="002060"/>
          <w:sz w:val="32"/>
          <w:szCs w:val="32"/>
        </w:rPr>
      </w:pPr>
      <w:r w:rsidRPr="00260FC2">
        <w:rPr>
          <w:rFonts w:ascii="Arial" w:hAnsi="Arial" w:cs="Arial"/>
          <w:color w:val="002060"/>
          <w:sz w:val="32"/>
          <w:szCs w:val="32"/>
        </w:rPr>
        <w:t>Update the project code</w:t>
      </w:r>
    </w:p>
    <w:p w14:paraId="4C057357"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 xml:space="preserve">As you have learned, the web app includes a substantial number of existing libraries. You </w:t>
      </w:r>
      <w:del w:id="0" w:author="Unknown">
        <w:r w:rsidRPr="00260FC2">
          <w:rPr>
            <w:rFonts w:ascii="Arial" w:eastAsia="Times New Roman" w:hAnsi="Arial" w:cs="Arial"/>
            <w:sz w:val="24"/>
            <w:szCs w:val="24"/>
          </w:rPr>
          <w:delText>should</w:delText>
        </w:r>
      </w:del>
      <w:r w:rsidRPr="00260FC2">
        <w:rPr>
          <w:rFonts w:ascii="Arial" w:eastAsia="Times New Roman" w:hAnsi="Arial" w:cs="Arial"/>
          <w:sz w:val="24"/>
          <w:szCs w:val="24"/>
        </w:rPr>
        <w:t xml:space="preserve"> must update this code with the latest versions. Here’s how. Open the “Package Manager Console”.</w:t>
      </w:r>
    </w:p>
    <w:p w14:paraId="0826B098"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It’s possible that it’s already open and docked at the bottom of your editor area. If it is, you will see it, and you can click it to open/expand the panel.</w:t>
      </w:r>
    </w:p>
    <w:p w14:paraId="4F515E7B"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14:editId="5FE63522">
            <wp:extent cx="6452558" cy="1303020"/>
            <wp:effectExtent l="95250" t="95250" r="43815" b="30480"/>
            <wp:docPr id="3" name="Picture 3" descr="assig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ign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6627" cy="1307880"/>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7FA2756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167F5075"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If it’s not there, then open it from the menu: Tools &gt; NuGet Package Manager &gt; Package Manager Console. It will appear at the bottom of your editor area.</w:t>
      </w:r>
    </w:p>
    <w:p w14:paraId="2D3E502D"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Run the following command:</w:t>
      </w:r>
      <w:r w:rsidRPr="00260FC2">
        <w:rPr>
          <w:rFonts w:ascii="Arial" w:eastAsia="Times New Roman" w:hAnsi="Arial" w:cs="Arial"/>
          <w:sz w:val="24"/>
          <w:szCs w:val="24"/>
        </w:rPr>
        <w:br/>
      </w:r>
      <w:r w:rsidRPr="00260FC2">
        <w:rPr>
          <w:rFonts w:ascii="Arial" w:eastAsia="Times New Roman" w:hAnsi="Arial" w:cs="Arial"/>
          <w:b/>
          <w:bCs/>
          <w:sz w:val="24"/>
          <w:szCs w:val="24"/>
        </w:rPr>
        <w:t>update-package</w:t>
      </w:r>
    </w:p>
    <w:p w14:paraId="4A96A69D"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Then, build/compile your project’s code. That’s done from the menu Build &gt; Build Solution (or its keyboard shortcut). After a few seconds, look for the “Build successful” message in the lower-left area of Visual Studio.</w:t>
      </w:r>
    </w:p>
    <w:p w14:paraId="1082ADD4"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As you write code, you should frequently build/compile your project. That way, you can quickly identify and fix errors.</w:t>
      </w:r>
    </w:p>
    <w:p w14:paraId="00535ADD" w14:textId="77777777" w:rsidR="00105A99" w:rsidRPr="00260FC2" w:rsidRDefault="0071015B"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View your web app in a browser using Ctrl+F5 (Debug &gt; Start Without Debugging).</w:t>
      </w:r>
    </w:p>
    <w:p w14:paraId="18D17048" w14:textId="77777777" w:rsidR="00105A99" w:rsidRPr="00260FC2" w:rsidRDefault="00105A99" w:rsidP="0071015B">
      <w:pPr>
        <w:pStyle w:val="Heading2"/>
        <w:rPr>
          <w:rFonts w:ascii="Arial" w:hAnsi="Arial" w:cs="Arial"/>
          <w:color w:val="002060"/>
          <w:sz w:val="32"/>
          <w:szCs w:val="32"/>
        </w:rPr>
      </w:pPr>
      <w:r w:rsidRPr="00260FC2">
        <w:rPr>
          <w:rFonts w:ascii="Arial" w:hAnsi="Arial" w:cs="Arial"/>
          <w:color w:val="002060"/>
          <w:sz w:val="32"/>
          <w:szCs w:val="32"/>
        </w:rPr>
        <w:t>Customize the app’s appearance</w:t>
      </w:r>
    </w:p>
    <w:p w14:paraId="35CD4324"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You will customize the appearance all of your web apps and assignments. </w:t>
      </w:r>
      <w:r w:rsidRPr="00260FC2">
        <w:rPr>
          <w:rFonts w:ascii="Arial" w:eastAsia="Times New Roman" w:hAnsi="Arial" w:cs="Arial"/>
          <w:b/>
          <w:sz w:val="24"/>
          <w:szCs w:val="24"/>
        </w:rPr>
        <w:t>Never submit an assignment that has the generic auto-generated text content.</w:t>
      </w:r>
      <w:r w:rsidRPr="00260FC2">
        <w:rPr>
          <w:rFonts w:ascii="Arial" w:eastAsia="Times New Roman" w:hAnsi="Arial" w:cs="Arial"/>
          <w:sz w:val="24"/>
          <w:szCs w:val="24"/>
        </w:rPr>
        <w:t xml:space="preserve"> Make the time to customize the web app’s appearance.</w:t>
      </w:r>
    </w:p>
    <w:p w14:paraId="1E957AC7" w14:textId="77777777" w:rsidR="00105A99" w:rsidRPr="00260FC2" w:rsidRDefault="00105A99" w:rsidP="00105A99">
      <w:pPr>
        <w:spacing w:beforeAutospacing="1" w:after="100" w:afterAutospacing="1" w:line="240" w:lineRule="auto"/>
        <w:rPr>
          <w:rFonts w:ascii="Arial" w:eastAsia="Times New Roman" w:hAnsi="Arial" w:cs="Arial"/>
          <w:sz w:val="24"/>
          <w:szCs w:val="24"/>
        </w:rPr>
      </w:pPr>
      <w:r w:rsidRPr="00260FC2">
        <w:rPr>
          <w:rFonts w:ascii="Arial" w:eastAsia="Times New Roman" w:hAnsi="Arial" w:cs="Arial"/>
          <w:i/>
          <w:iCs/>
          <w:sz w:val="24"/>
          <w:szCs w:val="24"/>
        </w:rPr>
        <w:t>For this assignment, you can defer this customization work until later. Come back to it at any time, and complete it before you submit your work. </w:t>
      </w:r>
    </w:p>
    <w:p w14:paraId="6793E0E8"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2F282276"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There are </w:t>
      </w:r>
      <w:r w:rsidRPr="00260FC2">
        <w:rPr>
          <w:rFonts w:ascii="Arial" w:eastAsia="Times New Roman" w:hAnsi="Arial" w:cs="Arial"/>
          <w:b/>
          <w:sz w:val="24"/>
          <w:szCs w:val="24"/>
        </w:rPr>
        <w:t>four customizations/fixes</w:t>
      </w:r>
      <w:r w:rsidRPr="00260FC2">
        <w:rPr>
          <w:rFonts w:ascii="Arial" w:eastAsia="Times New Roman" w:hAnsi="Arial" w:cs="Arial"/>
          <w:sz w:val="24"/>
          <w:szCs w:val="24"/>
        </w:rPr>
        <w:t>:</w:t>
      </w:r>
    </w:p>
    <w:p w14:paraId="31BEDE36" w14:textId="77777777" w:rsidR="00105A99" w:rsidRPr="00260FC2" w:rsidRDefault="00105A99" w:rsidP="00105A99">
      <w:pPr>
        <w:numPr>
          <w:ilvl w:val="0"/>
          <w:numId w:val="6"/>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Update the page layout</w:t>
      </w:r>
    </w:p>
    <w:p w14:paraId="025F9330" w14:textId="77777777" w:rsidR="00DA2A8A" w:rsidRPr="00260FC2" w:rsidRDefault="00DA2A8A" w:rsidP="00DA2A8A">
      <w:pPr>
        <w:numPr>
          <w:ilvl w:val="0"/>
          <w:numId w:val="6"/>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Edit the copyright statement </w:t>
      </w:r>
    </w:p>
    <w:p w14:paraId="279E5C8D" w14:textId="77777777" w:rsidR="00105A99" w:rsidRPr="00260FC2" w:rsidRDefault="00105A99" w:rsidP="00105A99">
      <w:pPr>
        <w:numPr>
          <w:ilvl w:val="0"/>
          <w:numId w:val="6"/>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Edit the Index view</w:t>
      </w:r>
    </w:p>
    <w:p w14:paraId="015144FA" w14:textId="77777777" w:rsidR="00105A99" w:rsidRPr="00260FC2" w:rsidRDefault="00105A99" w:rsidP="00105A99">
      <w:pPr>
        <w:numPr>
          <w:ilvl w:val="0"/>
          <w:numId w:val="6"/>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Edit the About view</w:t>
      </w:r>
    </w:p>
    <w:p w14:paraId="25CFD455" w14:textId="77777777" w:rsidR="00105A99" w:rsidRPr="00260FC2" w:rsidRDefault="00105A99" w:rsidP="00105A99">
      <w:pPr>
        <w:numPr>
          <w:ilvl w:val="0"/>
          <w:numId w:val="6"/>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Edit the Contact view </w:t>
      </w:r>
    </w:p>
    <w:p w14:paraId="31118C7C" w14:textId="77777777" w:rsidR="00105A99" w:rsidRPr="002337DE" w:rsidRDefault="003C473C" w:rsidP="003C473C">
      <w:pPr>
        <w:spacing w:before="100" w:beforeAutospacing="1" w:after="100" w:afterAutospacing="1" w:line="240" w:lineRule="auto"/>
        <w:rPr>
          <w:rFonts w:ascii="Arial" w:eastAsia="Times New Roman" w:hAnsi="Arial" w:cs="Arial"/>
          <w:b/>
          <w:bCs/>
          <w:sz w:val="28"/>
          <w:szCs w:val="24"/>
        </w:rPr>
      </w:pPr>
      <w:r w:rsidRPr="002337DE">
        <w:rPr>
          <w:rFonts w:ascii="Arial" w:eastAsia="Times New Roman" w:hAnsi="Arial" w:cs="Arial"/>
          <w:b/>
          <w:bCs/>
          <w:sz w:val="28"/>
          <w:szCs w:val="24"/>
        </w:rPr>
        <w:t xml:space="preserve">1. </w:t>
      </w:r>
      <w:r w:rsidR="00105A99" w:rsidRPr="002337DE">
        <w:rPr>
          <w:rFonts w:ascii="Arial" w:eastAsia="Times New Roman" w:hAnsi="Arial" w:cs="Arial"/>
          <w:b/>
          <w:bCs/>
          <w:sz w:val="28"/>
          <w:szCs w:val="24"/>
        </w:rPr>
        <w:t>Update the page layout</w:t>
      </w:r>
    </w:p>
    <w:p w14:paraId="09473A98"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In Solution Explorer, open the </w:t>
      </w:r>
      <w:r w:rsidRPr="00260FC2">
        <w:rPr>
          <w:rFonts w:ascii="Arial" w:eastAsia="Times New Roman" w:hAnsi="Arial" w:cs="Arial"/>
          <w:b/>
          <w:sz w:val="24"/>
          <w:szCs w:val="24"/>
        </w:rPr>
        <w:t>Views</w:t>
      </w:r>
      <w:r w:rsidRPr="00260FC2">
        <w:rPr>
          <w:rFonts w:ascii="Arial" w:eastAsia="Times New Roman" w:hAnsi="Arial" w:cs="Arial"/>
          <w:sz w:val="24"/>
          <w:szCs w:val="24"/>
        </w:rPr>
        <w:t xml:space="preserve"> folder, and then the subfolders named </w:t>
      </w:r>
      <w:r w:rsidRPr="00260FC2">
        <w:rPr>
          <w:rFonts w:ascii="Arial" w:eastAsia="Times New Roman" w:hAnsi="Arial" w:cs="Arial"/>
          <w:b/>
          <w:sz w:val="24"/>
          <w:szCs w:val="24"/>
        </w:rPr>
        <w:t>Home</w:t>
      </w:r>
      <w:r w:rsidRPr="00260FC2">
        <w:rPr>
          <w:rFonts w:ascii="Arial" w:eastAsia="Times New Roman" w:hAnsi="Arial" w:cs="Arial"/>
          <w:sz w:val="24"/>
          <w:szCs w:val="24"/>
        </w:rPr>
        <w:t xml:space="preserve"> and </w:t>
      </w:r>
      <w:r w:rsidRPr="00260FC2">
        <w:rPr>
          <w:rFonts w:ascii="Arial" w:eastAsia="Times New Roman" w:hAnsi="Arial" w:cs="Arial"/>
          <w:b/>
          <w:sz w:val="24"/>
          <w:szCs w:val="24"/>
        </w:rPr>
        <w:t>Shared</w:t>
      </w:r>
      <w:r w:rsidRPr="00260FC2">
        <w:rPr>
          <w:rFonts w:ascii="Arial" w:eastAsia="Times New Roman" w:hAnsi="Arial" w:cs="Arial"/>
          <w:sz w:val="24"/>
          <w:szCs w:val="24"/>
        </w:rPr>
        <w:t>.</w:t>
      </w:r>
    </w:p>
    <w:p w14:paraId="0C9F8445"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Notice and then open the item named “</w:t>
      </w:r>
      <w:r w:rsidRPr="00260FC2">
        <w:rPr>
          <w:rFonts w:ascii="Arial" w:eastAsia="Times New Roman" w:hAnsi="Arial" w:cs="Arial"/>
          <w:b/>
          <w:sz w:val="24"/>
          <w:szCs w:val="24"/>
        </w:rPr>
        <w:t>_Layout.cshtml</w:t>
      </w:r>
      <w:r w:rsidRPr="00260FC2">
        <w:rPr>
          <w:rFonts w:ascii="Arial" w:eastAsia="Times New Roman" w:hAnsi="Arial" w:cs="Arial"/>
          <w:sz w:val="24"/>
          <w:szCs w:val="24"/>
        </w:rPr>
        <w:t>”. This is the layout code for ALL views in the app.</w:t>
      </w:r>
    </w:p>
    <w:p w14:paraId="5EA1F8E2"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14:editId="00BB07A7">
            <wp:extent cx="3040380" cy="2683467"/>
            <wp:effectExtent l="0" t="0" r="7620" b="3175"/>
            <wp:docPr id="4" name="Picture 4" descr="assig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ign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3383" cy="2694944"/>
                    </a:xfrm>
                    <a:prstGeom prst="rect">
                      <a:avLst/>
                    </a:prstGeom>
                    <a:noFill/>
                    <a:ln>
                      <a:noFill/>
                    </a:ln>
                  </pic:spPr>
                </pic:pic>
              </a:graphicData>
            </a:graphic>
          </wp:inline>
        </w:drawing>
      </w:r>
    </w:p>
    <w:p w14:paraId="56E2CC4D"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Study the code. Notice </w:t>
      </w:r>
      <w:r w:rsidRPr="00260FC2">
        <w:rPr>
          <w:rFonts w:ascii="Arial" w:eastAsia="Times New Roman" w:hAnsi="Arial" w:cs="Arial"/>
          <w:b/>
          <w:sz w:val="24"/>
          <w:szCs w:val="24"/>
        </w:rPr>
        <w:t xml:space="preserve">the </w:t>
      </w:r>
      <w:r w:rsidRPr="00260FC2">
        <w:rPr>
          <w:rFonts w:ascii="Arial" w:eastAsia="Times New Roman" w:hAnsi="Arial" w:cs="Arial"/>
          <w:b/>
          <w:i/>
          <w:iCs/>
          <w:sz w:val="24"/>
          <w:szCs w:val="24"/>
        </w:rPr>
        <w:t>code expressions</w:t>
      </w:r>
      <w:r w:rsidRPr="00260FC2">
        <w:rPr>
          <w:rFonts w:ascii="Arial" w:eastAsia="Times New Roman" w:hAnsi="Arial" w:cs="Arial"/>
          <w:b/>
          <w:sz w:val="24"/>
          <w:szCs w:val="24"/>
        </w:rPr>
        <w:t xml:space="preserve"> that begin with an “at” sign ( @ )</w:t>
      </w:r>
      <w:r w:rsidRPr="00260FC2">
        <w:rPr>
          <w:rFonts w:ascii="Arial" w:eastAsia="Times New Roman" w:hAnsi="Arial" w:cs="Arial"/>
          <w:sz w:val="24"/>
          <w:szCs w:val="24"/>
        </w:rPr>
        <w:t xml:space="preserve">. These are C# code expressions. In the past, you have written PHP code expressions ( &lt;? </w:t>
      </w:r>
      <w:r w:rsidRPr="00260FC2">
        <w:rPr>
          <w:rFonts w:ascii="Arial" w:eastAsia="Times New Roman" w:hAnsi="Arial" w:cs="Arial"/>
          <w:i/>
          <w:iCs/>
          <w:sz w:val="24"/>
          <w:szCs w:val="24"/>
        </w:rPr>
        <w:t>php-code</w:t>
      </w:r>
      <w:r w:rsidRPr="00260FC2">
        <w:rPr>
          <w:rFonts w:ascii="Arial" w:eastAsia="Times New Roman" w:hAnsi="Arial" w:cs="Arial"/>
          <w:sz w:val="24"/>
          <w:szCs w:val="24"/>
        </w:rPr>
        <w:t xml:space="preserve"> ?&gt; ). You will learn more about code expressions in views, and the Razor view engine, very soon.</w:t>
      </w:r>
    </w:p>
    <w:p w14:paraId="55C494F1" w14:textId="77777777" w:rsidR="00105A99" w:rsidRPr="00260FC2" w:rsidRDefault="00A60DC8" w:rsidP="00105A99">
      <w:pPr>
        <w:spacing w:before="100" w:beforeAutospacing="1" w:after="100" w:afterAutospacing="1" w:line="240" w:lineRule="auto"/>
        <w:rPr>
          <w:rFonts w:ascii="Arial" w:eastAsia="Times New Roman" w:hAnsi="Arial" w:cs="Arial"/>
          <w:sz w:val="24"/>
          <w:szCs w:val="24"/>
        </w:rPr>
      </w:pPr>
      <w:hyperlink r:id="rId12" w:anchor="M:System.Web.Mvc.Html.LinkExtensions.ActionLink%28System.Web.Mvc.HtmlHelper,System.String,System.String,System.String%29" w:tgtFrame="_blank" w:history="1">
        <w:r w:rsidR="00105A99" w:rsidRPr="00260FC2">
          <w:rPr>
            <w:rFonts w:ascii="Arial" w:eastAsia="Times New Roman" w:hAnsi="Arial" w:cs="Arial"/>
            <w:b/>
            <w:color w:val="0000FF"/>
            <w:sz w:val="24"/>
            <w:szCs w:val="24"/>
            <w:u w:val="single"/>
          </w:rPr>
          <w:t>ActionLink</w:t>
        </w:r>
      </w:hyperlink>
      <w:r w:rsidR="00105A99" w:rsidRPr="00260FC2">
        <w:rPr>
          <w:rFonts w:ascii="Arial" w:eastAsia="Times New Roman" w:hAnsi="Arial" w:cs="Arial"/>
          <w:sz w:val="24"/>
          <w:szCs w:val="24"/>
        </w:rPr>
        <w:t xml:space="preserve"> is an </w:t>
      </w:r>
      <w:r w:rsidR="00105A99" w:rsidRPr="00260FC2">
        <w:rPr>
          <w:rFonts w:ascii="Arial" w:eastAsia="Times New Roman" w:hAnsi="Arial" w:cs="Arial"/>
          <w:b/>
          <w:i/>
          <w:iCs/>
          <w:sz w:val="24"/>
          <w:szCs w:val="24"/>
        </w:rPr>
        <w:t>HTML Helper</w:t>
      </w:r>
      <w:r w:rsidR="00105A99" w:rsidRPr="00260FC2">
        <w:rPr>
          <w:rFonts w:ascii="Arial" w:eastAsia="Times New Roman" w:hAnsi="Arial" w:cs="Arial"/>
          <w:sz w:val="24"/>
          <w:szCs w:val="24"/>
        </w:rPr>
        <w:t>, which enables the view engine to render an HTML “a” link element, using static or dynamic values. Yes, you could use a simple “a” element, but the benefit of ActionLink is the dynamically-generated data that could be used.</w:t>
      </w:r>
    </w:p>
    <w:p w14:paraId="7192BBC3"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extent cx="6136162" cy="2103120"/>
            <wp:effectExtent l="0" t="0" r="0" b="0"/>
            <wp:docPr id="5" name="Picture 5" descr="assig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ign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8109" cy="2103787"/>
                    </a:xfrm>
                    <a:prstGeom prst="rect">
                      <a:avLst/>
                    </a:prstGeom>
                    <a:noFill/>
                    <a:ln>
                      <a:noFill/>
                    </a:ln>
                  </pic:spPr>
                </pic:pic>
              </a:graphicData>
            </a:graphic>
          </wp:inline>
        </w:drawing>
      </w:r>
    </w:p>
    <w:p w14:paraId="253A1C5B"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Locate the first ActionLink, which has “Application name” as its first argument. As the text suggests, it is the name of the application, and will appear in the upper-left area of the page, on the menu.</w:t>
      </w:r>
    </w:p>
    <w:p w14:paraId="415E93EB"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14:editId="478366F3">
            <wp:extent cx="5351931" cy="2735580"/>
            <wp:effectExtent l="76200" t="95250" r="39370" b="45720"/>
            <wp:docPr id="6" name="Picture 6" descr="assign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ign1-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3214" cy="2751570"/>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645D7570"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Change the name of the application to “Assignment 1”.</w:t>
      </w:r>
    </w:p>
    <w:p w14:paraId="706F2612"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73147F51"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u w:val="single"/>
        </w:rPr>
        <w:t>Add another menu item</w:t>
      </w:r>
    </w:p>
    <w:p w14:paraId="74652D26"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When you study the code, you will see a modern navigation menu, composed of unordered list items (HTML “ul” and “li” elements). There are three menu items, Home, About, and Contact.</w:t>
      </w:r>
    </w:p>
    <w:p w14:paraId="68820C34"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14:editId="3D52CB0D">
            <wp:extent cx="7029908" cy="1653540"/>
            <wp:effectExtent l="0" t="0" r="0" b="3810"/>
            <wp:docPr id="7" name="Picture 7" descr="assig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ign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36609" cy="1655116"/>
                    </a:xfrm>
                    <a:prstGeom prst="rect">
                      <a:avLst/>
                    </a:prstGeom>
                    <a:noFill/>
                    <a:ln>
                      <a:noFill/>
                    </a:ln>
                  </pic:spPr>
                </pic:pic>
              </a:graphicData>
            </a:graphic>
          </wp:inline>
        </w:drawing>
      </w:r>
    </w:p>
    <w:p w14:paraId="601B1B67"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0AF72992"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Later / below, you will create a controller. Add a new item to the menu, to enable the user to easily get access to one of the controller actions.</w:t>
      </w:r>
    </w:p>
    <w:p w14:paraId="47026FC6" w14:textId="77777777" w:rsidR="00EA001F"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As you begin typing the opening tag of the “li” element, notice that the Visual Studio HTML Editor shows you choices that are available, in the context of the enclosing element. </w:t>
      </w:r>
    </w:p>
    <w:p w14:paraId="4386DF70"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lastRenderedPageBreak/>
        <w:drawing>
          <wp:inline distT="0" distB="0" distL="0" distR="0">
            <wp:extent cx="7169321" cy="2476500"/>
            <wp:effectExtent l="0" t="0" r="0" b="0"/>
            <wp:docPr id="8" name="Picture 8" descr="assign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ign1-11">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94782" cy="2485295"/>
                    </a:xfrm>
                    <a:prstGeom prst="rect">
                      <a:avLst/>
                    </a:prstGeom>
                    <a:noFill/>
                    <a:ln>
                      <a:noFill/>
                    </a:ln>
                  </pic:spPr>
                </pic:pic>
              </a:graphicData>
            </a:graphic>
          </wp:inline>
        </w:drawing>
      </w:r>
    </w:p>
    <w:p w14:paraId="2836A3BB"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533400D1"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Use the existing ActionLink statements as a template for adding the new menu item.</w:t>
      </w:r>
    </w:p>
    <w:p w14:paraId="0D10417F"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When you type the </w:t>
      </w:r>
      <w:r w:rsidRPr="00260FC2">
        <w:rPr>
          <w:rFonts w:ascii="Arial" w:eastAsia="Times New Roman" w:hAnsi="Arial" w:cs="Arial"/>
          <w:b/>
          <w:sz w:val="24"/>
          <w:szCs w:val="24"/>
        </w:rPr>
        <w:t>ActionLink method</w:t>
      </w:r>
      <w:r w:rsidRPr="00260FC2">
        <w:rPr>
          <w:rFonts w:ascii="Arial" w:eastAsia="Times New Roman" w:hAnsi="Arial" w:cs="Arial"/>
          <w:sz w:val="24"/>
          <w:szCs w:val="24"/>
        </w:rPr>
        <w:t xml:space="preserve">’s open parenthesis, notice that another popup appears. Its purpose is to show you all the overloads available for that method, so that you can select the one you want. Use the keyboard arrow keys to go up-and-down, and read the descriptions. We want to use overload 4 of 10, where all three arguments are strings. </w:t>
      </w:r>
    </w:p>
    <w:p w14:paraId="43AD6A5F"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drawing>
          <wp:inline distT="0" distB="0" distL="0" distR="0">
            <wp:extent cx="6853903" cy="1234440"/>
            <wp:effectExtent l="0" t="0" r="4445" b="3810"/>
            <wp:docPr id="9" name="Picture 9" descr="assign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ign1-12">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75482" cy="1238327"/>
                    </a:xfrm>
                    <a:prstGeom prst="rect">
                      <a:avLst/>
                    </a:prstGeom>
                    <a:noFill/>
                    <a:ln>
                      <a:noFill/>
                    </a:ln>
                  </pic:spPr>
                </pic:pic>
              </a:graphicData>
            </a:graphic>
          </wp:inline>
        </w:drawing>
      </w:r>
    </w:p>
    <w:p w14:paraId="6ED6920E"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38AE113B"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value of </w:t>
      </w:r>
      <w:r w:rsidRPr="00260FC2">
        <w:rPr>
          <w:rFonts w:ascii="Arial" w:eastAsia="Times New Roman" w:hAnsi="Arial" w:cs="Arial"/>
          <w:b/>
          <w:i/>
          <w:iCs/>
          <w:sz w:val="24"/>
          <w:szCs w:val="24"/>
        </w:rPr>
        <w:t>linkText</w:t>
      </w:r>
      <w:r w:rsidRPr="00260FC2">
        <w:rPr>
          <w:rFonts w:ascii="Arial" w:eastAsia="Times New Roman" w:hAnsi="Arial" w:cs="Arial"/>
          <w:sz w:val="24"/>
          <w:szCs w:val="24"/>
        </w:rPr>
        <w:t xml:space="preserve"> – the text visible to the browser user – will be “</w:t>
      </w:r>
      <w:r w:rsidRPr="00260FC2">
        <w:rPr>
          <w:rFonts w:ascii="Arial" w:eastAsia="Times New Roman" w:hAnsi="Arial" w:cs="Arial"/>
          <w:b/>
          <w:sz w:val="24"/>
          <w:szCs w:val="24"/>
        </w:rPr>
        <w:t>Phones</w:t>
      </w:r>
      <w:r w:rsidRPr="00260FC2">
        <w:rPr>
          <w:rFonts w:ascii="Arial" w:eastAsia="Times New Roman" w:hAnsi="Arial" w:cs="Arial"/>
          <w:sz w:val="24"/>
          <w:szCs w:val="24"/>
        </w:rPr>
        <w:t>”.</w:t>
      </w:r>
    </w:p>
    <w:p w14:paraId="08D7DEE0"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value of </w:t>
      </w:r>
      <w:r w:rsidRPr="00260FC2">
        <w:rPr>
          <w:rFonts w:ascii="Arial" w:eastAsia="Times New Roman" w:hAnsi="Arial" w:cs="Arial"/>
          <w:b/>
          <w:i/>
          <w:iCs/>
          <w:sz w:val="24"/>
          <w:szCs w:val="24"/>
        </w:rPr>
        <w:t>actionName</w:t>
      </w:r>
      <w:r w:rsidRPr="00260FC2">
        <w:rPr>
          <w:rFonts w:ascii="Arial" w:eastAsia="Times New Roman" w:hAnsi="Arial" w:cs="Arial"/>
          <w:sz w:val="24"/>
          <w:szCs w:val="24"/>
        </w:rPr>
        <w:t xml:space="preserve"> is the name of the method in the controller, which will be “</w:t>
      </w:r>
      <w:r w:rsidRPr="00260FC2">
        <w:rPr>
          <w:rFonts w:ascii="Arial" w:eastAsia="Times New Roman" w:hAnsi="Arial" w:cs="Arial"/>
          <w:b/>
          <w:sz w:val="24"/>
          <w:szCs w:val="24"/>
        </w:rPr>
        <w:t>Index</w:t>
      </w:r>
      <w:r w:rsidRPr="00260FC2">
        <w:rPr>
          <w:rFonts w:ascii="Arial" w:eastAsia="Times New Roman" w:hAnsi="Arial" w:cs="Arial"/>
          <w:sz w:val="24"/>
          <w:szCs w:val="24"/>
        </w:rPr>
        <w:t>”.</w:t>
      </w:r>
    </w:p>
    <w:p w14:paraId="5C8DF411"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value of </w:t>
      </w:r>
      <w:r w:rsidRPr="00260FC2">
        <w:rPr>
          <w:rFonts w:ascii="Arial" w:eastAsia="Times New Roman" w:hAnsi="Arial" w:cs="Arial"/>
          <w:b/>
          <w:i/>
          <w:iCs/>
          <w:sz w:val="24"/>
          <w:szCs w:val="24"/>
        </w:rPr>
        <w:t>controllerName</w:t>
      </w:r>
      <w:r w:rsidRPr="00260FC2">
        <w:rPr>
          <w:rFonts w:ascii="Arial" w:eastAsia="Times New Roman" w:hAnsi="Arial" w:cs="Arial"/>
          <w:sz w:val="24"/>
          <w:szCs w:val="24"/>
        </w:rPr>
        <w:t xml:space="preserve"> is the first part of the controller name, which will be “</w:t>
      </w:r>
      <w:r w:rsidRPr="00260FC2">
        <w:rPr>
          <w:rFonts w:ascii="Arial" w:eastAsia="Times New Roman" w:hAnsi="Arial" w:cs="Arial"/>
          <w:b/>
          <w:sz w:val="24"/>
          <w:szCs w:val="24"/>
        </w:rPr>
        <w:t>Phones</w:t>
      </w:r>
      <w:r w:rsidRPr="00260FC2">
        <w:rPr>
          <w:rFonts w:ascii="Arial" w:eastAsia="Times New Roman" w:hAnsi="Arial" w:cs="Arial"/>
          <w:sz w:val="24"/>
          <w:szCs w:val="24"/>
        </w:rPr>
        <w:t>”.</w:t>
      </w:r>
    </w:p>
    <w:p w14:paraId="4CD90EF6"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3E1FC497" w14:textId="77777777" w:rsidR="00105A99" w:rsidRPr="002337DE" w:rsidRDefault="003C473C" w:rsidP="00105A99">
      <w:pPr>
        <w:spacing w:before="100" w:beforeAutospacing="1" w:after="100" w:afterAutospacing="1" w:line="240" w:lineRule="auto"/>
        <w:rPr>
          <w:rFonts w:ascii="Arial" w:eastAsia="Times New Roman" w:hAnsi="Arial" w:cs="Arial"/>
          <w:b/>
          <w:bCs/>
          <w:sz w:val="28"/>
          <w:szCs w:val="24"/>
        </w:rPr>
      </w:pPr>
      <w:r w:rsidRPr="002337DE">
        <w:rPr>
          <w:rFonts w:ascii="Arial" w:eastAsia="Times New Roman" w:hAnsi="Arial" w:cs="Arial"/>
          <w:b/>
          <w:bCs/>
          <w:sz w:val="28"/>
          <w:szCs w:val="24"/>
        </w:rPr>
        <w:t xml:space="preserve">2. </w:t>
      </w:r>
      <w:r w:rsidR="00105A99" w:rsidRPr="002337DE">
        <w:rPr>
          <w:rFonts w:ascii="Arial" w:eastAsia="Times New Roman" w:hAnsi="Arial" w:cs="Arial"/>
          <w:b/>
          <w:bCs/>
          <w:sz w:val="28"/>
          <w:szCs w:val="24"/>
        </w:rPr>
        <w:t>Edit the copyright statement</w:t>
      </w:r>
    </w:p>
    <w:p w14:paraId="63C5AACC" w14:textId="70BE5EEB" w:rsidR="00105A99"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final edit is the copyright statement in the HTML “footer” element. </w:t>
      </w:r>
      <w:r w:rsidRPr="00260FC2">
        <w:rPr>
          <w:rFonts w:ascii="Arial" w:eastAsia="Times New Roman" w:hAnsi="Arial" w:cs="Arial"/>
          <w:b/>
          <w:sz w:val="24"/>
          <w:szCs w:val="24"/>
        </w:rPr>
        <w:t>Change “My ASP.NET Application” to your</w:t>
      </w:r>
      <w:r w:rsidR="00DA2A8A" w:rsidRPr="00260FC2">
        <w:rPr>
          <w:rFonts w:ascii="Arial" w:eastAsia="Times New Roman" w:hAnsi="Arial" w:cs="Arial"/>
          <w:b/>
          <w:sz w:val="24"/>
          <w:szCs w:val="24"/>
        </w:rPr>
        <w:t xml:space="preserve"> own</w:t>
      </w:r>
      <w:r w:rsidRPr="00260FC2">
        <w:rPr>
          <w:rFonts w:ascii="Arial" w:eastAsia="Times New Roman" w:hAnsi="Arial" w:cs="Arial"/>
          <w:b/>
          <w:sz w:val="24"/>
          <w:szCs w:val="24"/>
        </w:rPr>
        <w:t xml:space="preserve"> name</w:t>
      </w:r>
      <w:r w:rsidRPr="00260FC2">
        <w:rPr>
          <w:rFonts w:ascii="Arial" w:eastAsia="Times New Roman" w:hAnsi="Arial" w:cs="Arial"/>
          <w:sz w:val="24"/>
          <w:szCs w:val="24"/>
        </w:rPr>
        <w:t>.</w:t>
      </w:r>
      <w:r w:rsidR="00DA2A8A" w:rsidRPr="00260FC2">
        <w:rPr>
          <w:rFonts w:ascii="Arial" w:eastAsia="Times New Roman" w:hAnsi="Arial" w:cs="Arial"/>
          <w:sz w:val="24"/>
          <w:szCs w:val="24"/>
        </w:rPr>
        <w:t xml:space="preserve"> Then the footer should be </w:t>
      </w:r>
      <w:r w:rsidR="00250AA2">
        <w:rPr>
          <w:rFonts w:ascii="Arial" w:eastAsia="Times New Roman" w:hAnsi="Arial" w:cs="Arial"/>
          <w:b/>
          <w:sz w:val="24"/>
          <w:szCs w:val="24"/>
        </w:rPr>
        <w:t>“© 2017</w:t>
      </w:r>
      <w:r w:rsidR="00C65B6A" w:rsidRPr="00260FC2">
        <w:rPr>
          <w:rFonts w:ascii="Arial" w:eastAsia="Times New Roman" w:hAnsi="Arial" w:cs="Arial"/>
          <w:b/>
          <w:sz w:val="24"/>
          <w:szCs w:val="24"/>
        </w:rPr>
        <w:t xml:space="preserve"> - &lt;</w:t>
      </w:r>
      <w:r w:rsidR="00C65B6A" w:rsidRPr="001718C7">
        <w:rPr>
          <w:rFonts w:ascii="Arial" w:eastAsia="Times New Roman" w:hAnsi="Arial" w:cs="Arial"/>
          <w:b/>
          <w:sz w:val="24"/>
          <w:szCs w:val="24"/>
          <w:highlight w:val="yellow"/>
        </w:rPr>
        <w:t>your name</w:t>
      </w:r>
      <w:r w:rsidR="00DA2A8A" w:rsidRPr="00260FC2">
        <w:rPr>
          <w:rFonts w:ascii="Arial" w:eastAsia="Times New Roman" w:hAnsi="Arial" w:cs="Arial"/>
          <w:b/>
          <w:sz w:val="24"/>
          <w:szCs w:val="24"/>
        </w:rPr>
        <w:t>&gt;”</w:t>
      </w:r>
      <w:r w:rsidR="00DA2A8A" w:rsidRPr="00260FC2">
        <w:rPr>
          <w:rFonts w:ascii="Arial" w:eastAsia="Times New Roman" w:hAnsi="Arial" w:cs="Arial"/>
          <w:sz w:val="24"/>
          <w:szCs w:val="24"/>
        </w:rPr>
        <w:t>.</w:t>
      </w:r>
    </w:p>
    <w:p w14:paraId="31363B10" w14:textId="77777777" w:rsidR="00260FC2" w:rsidRDefault="00260FC2" w:rsidP="00105A99">
      <w:pPr>
        <w:spacing w:before="100" w:beforeAutospacing="1" w:after="100" w:afterAutospacing="1" w:line="240" w:lineRule="auto"/>
        <w:rPr>
          <w:rFonts w:ascii="Arial" w:eastAsia="Times New Roman" w:hAnsi="Arial" w:cs="Arial"/>
          <w:sz w:val="24"/>
          <w:szCs w:val="24"/>
        </w:rPr>
      </w:pPr>
    </w:p>
    <w:p w14:paraId="08849E52" w14:textId="77777777" w:rsidR="00260FC2" w:rsidRPr="00260FC2" w:rsidRDefault="00260FC2" w:rsidP="00105A99">
      <w:pPr>
        <w:spacing w:before="100" w:beforeAutospacing="1" w:after="100" w:afterAutospacing="1" w:line="240" w:lineRule="auto"/>
        <w:rPr>
          <w:rFonts w:ascii="Arial" w:eastAsia="Times New Roman" w:hAnsi="Arial" w:cs="Arial"/>
          <w:sz w:val="24"/>
          <w:szCs w:val="24"/>
        </w:rPr>
      </w:pPr>
    </w:p>
    <w:p w14:paraId="62BA6A88" w14:textId="77777777" w:rsidR="00105A99" w:rsidRPr="002337DE" w:rsidRDefault="003C473C"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 xml:space="preserve">3. </w:t>
      </w:r>
      <w:r w:rsidR="00105A99" w:rsidRPr="002337DE">
        <w:rPr>
          <w:rFonts w:ascii="Arial" w:eastAsia="Times New Roman" w:hAnsi="Arial" w:cs="Arial"/>
          <w:b/>
          <w:bCs/>
          <w:sz w:val="28"/>
          <w:szCs w:val="24"/>
        </w:rPr>
        <w:t>Edit the Index view</w:t>
      </w:r>
    </w:p>
    <w:p w14:paraId="2495CCD5"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When you view your web app in a browser, using Ctrl+F5 (Debug &gt; Start Without Debugging), the Home controller’s Index view appears. Click the open the image full size in its own tab or window.</w:t>
      </w:r>
    </w:p>
    <w:p w14:paraId="21DFD0A9" w14:textId="0C9E38C6" w:rsidR="00105A99" w:rsidRPr="00260FC2" w:rsidRDefault="003526E2" w:rsidP="00105A99">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2579E464" wp14:editId="232D0DF4">
            <wp:extent cx="6979920" cy="3951797"/>
            <wp:effectExtent l="95250" t="57150" r="11430" b="48895"/>
            <wp:docPr id="36" name="Picture 36" descr="C:\Users\weiso\AppData\Local\Microsoft\Windows\INetCacheContent.Wor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o\AppData\Local\Microsoft\Windows\INetCacheContent.Word\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16220" cy="3972349"/>
                    </a:xfrm>
                    <a:prstGeom prst="rect">
                      <a:avLst/>
                    </a:prstGeom>
                    <a:noFill/>
                    <a:ln>
                      <a:noFill/>
                    </a:ln>
                    <a:effectLst>
                      <a:outerShdw blurRad="50800" dist="38100" dir="10800000" algn="r" rotWithShape="0">
                        <a:prstClr val="black">
                          <a:alpha val="40000"/>
                        </a:prstClr>
                      </a:outerShdw>
                    </a:effectLst>
                  </pic:spPr>
                </pic:pic>
              </a:graphicData>
            </a:graphic>
          </wp:inline>
        </w:drawing>
      </w:r>
    </w:p>
    <w:p w14:paraId="2254AF9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25E15002"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In Visual Studio, open the source code for the Home controller’s Index view. It is in the Views &gt; Home folder, in a source code file named </w:t>
      </w:r>
      <w:r w:rsidRPr="00260FC2">
        <w:rPr>
          <w:rFonts w:ascii="Arial" w:eastAsia="Times New Roman" w:hAnsi="Arial" w:cs="Arial"/>
          <w:b/>
          <w:sz w:val="24"/>
          <w:szCs w:val="24"/>
        </w:rPr>
        <w:t>Index.cshtml</w:t>
      </w:r>
      <w:r w:rsidRPr="00260FC2">
        <w:rPr>
          <w:rFonts w:ascii="Arial" w:eastAsia="Times New Roman" w:hAnsi="Arial" w:cs="Arial"/>
          <w:sz w:val="24"/>
          <w:szCs w:val="24"/>
        </w:rPr>
        <w:t>.</w:t>
      </w:r>
    </w:p>
    <w:p w14:paraId="4FC724E2"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Edit the content of this view. Here are some suggested edits. Use your common sense and logical reasoning.</w:t>
      </w:r>
    </w:p>
    <w:p w14:paraId="25DEC8DF" w14:textId="77777777" w:rsidR="00105A99" w:rsidRPr="00260FC2" w:rsidRDefault="00105A99" w:rsidP="00105A99">
      <w:pPr>
        <w:numPr>
          <w:ilvl w:val="0"/>
          <w:numId w:val="7"/>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w:t>
      </w:r>
      <w:r w:rsidRPr="00260FC2">
        <w:rPr>
          <w:rFonts w:ascii="Arial" w:eastAsia="Times New Roman" w:hAnsi="Arial" w:cs="Arial"/>
          <w:b/>
          <w:sz w:val="24"/>
          <w:szCs w:val="24"/>
        </w:rPr>
        <w:t>large title</w:t>
      </w:r>
      <w:r w:rsidRPr="00260FC2">
        <w:rPr>
          <w:rFonts w:ascii="Arial" w:eastAsia="Times New Roman" w:hAnsi="Arial" w:cs="Arial"/>
          <w:sz w:val="24"/>
          <w:szCs w:val="24"/>
        </w:rPr>
        <w:t xml:space="preserve"> (in the HTML “h1” element) should be something like “</w:t>
      </w:r>
      <w:r w:rsidRPr="00260FC2">
        <w:rPr>
          <w:rFonts w:ascii="Arial" w:eastAsia="Times New Roman" w:hAnsi="Arial" w:cs="Arial"/>
          <w:b/>
          <w:sz w:val="24"/>
          <w:szCs w:val="24"/>
        </w:rPr>
        <w:t>Assignment 1</w:t>
      </w:r>
      <w:r w:rsidRPr="00260FC2">
        <w:rPr>
          <w:rFonts w:ascii="Arial" w:eastAsia="Times New Roman" w:hAnsi="Arial" w:cs="Arial"/>
          <w:sz w:val="24"/>
          <w:szCs w:val="24"/>
        </w:rPr>
        <w:t>”.</w:t>
      </w:r>
    </w:p>
    <w:p w14:paraId="6ECCD386" w14:textId="77777777" w:rsidR="00105A99" w:rsidRPr="00260FC2" w:rsidRDefault="00105A99" w:rsidP="00105A99">
      <w:pPr>
        <w:numPr>
          <w:ilvl w:val="0"/>
          <w:numId w:val="7"/>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w:t>
      </w:r>
      <w:r w:rsidRPr="00260FC2">
        <w:rPr>
          <w:rFonts w:ascii="Arial" w:eastAsia="Times New Roman" w:hAnsi="Arial" w:cs="Arial"/>
          <w:b/>
          <w:i/>
          <w:iCs/>
          <w:sz w:val="24"/>
          <w:szCs w:val="24"/>
        </w:rPr>
        <w:t>lead</w:t>
      </w:r>
      <w:r w:rsidRPr="00260FC2">
        <w:rPr>
          <w:rFonts w:ascii="Arial" w:eastAsia="Times New Roman" w:hAnsi="Arial" w:cs="Arial"/>
          <w:b/>
          <w:sz w:val="24"/>
          <w:szCs w:val="24"/>
        </w:rPr>
        <w:t xml:space="preserve"> text</w:t>
      </w:r>
      <w:r w:rsidRPr="00260FC2">
        <w:rPr>
          <w:rFonts w:ascii="Arial" w:eastAsia="Times New Roman" w:hAnsi="Arial" w:cs="Arial"/>
          <w:sz w:val="24"/>
          <w:szCs w:val="24"/>
        </w:rPr>
        <w:t xml:space="preserve"> should briefly describe, in one sentence the theme and purpose of the web app.</w:t>
      </w:r>
    </w:p>
    <w:p w14:paraId="42DBA494" w14:textId="77777777" w:rsidR="00105A99" w:rsidRPr="00260FC2" w:rsidRDefault="00105A99" w:rsidP="00CC0394">
      <w:pPr>
        <w:numPr>
          <w:ilvl w:val="0"/>
          <w:numId w:val="7"/>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Change the </w:t>
      </w:r>
      <w:r w:rsidRPr="00260FC2">
        <w:rPr>
          <w:rFonts w:ascii="Arial" w:eastAsia="Times New Roman" w:hAnsi="Arial" w:cs="Arial"/>
          <w:b/>
          <w:sz w:val="24"/>
          <w:szCs w:val="24"/>
        </w:rPr>
        <w:t>blue button</w:t>
      </w:r>
      <w:r w:rsidRPr="00260FC2">
        <w:rPr>
          <w:rFonts w:ascii="Arial" w:eastAsia="Times New Roman" w:hAnsi="Arial" w:cs="Arial"/>
          <w:sz w:val="24"/>
          <w:szCs w:val="24"/>
        </w:rPr>
        <w:t>/link href to point to this document (i.e. …/</w:t>
      </w:r>
      <w:r w:rsidR="00CC0394" w:rsidRPr="00CC0394">
        <w:rPr>
          <w:rFonts w:ascii="Arial" w:eastAsia="Times New Roman" w:hAnsi="Arial" w:cs="Arial"/>
          <w:sz w:val="24"/>
          <w:szCs w:val="24"/>
        </w:rPr>
        <w:t>assignments/INT422-Assignment1.</w:t>
      </w:r>
      <w:r w:rsidR="002F4F6C">
        <w:rPr>
          <w:rFonts w:ascii="Arial" w:eastAsia="Times New Roman" w:hAnsi="Arial" w:cs="Arial"/>
          <w:sz w:val="24"/>
          <w:szCs w:val="24"/>
        </w:rPr>
        <w:t>html</w:t>
      </w:r>
      <w:r w:rsidRPr="00260FC2">
        <w:rPr>
          <w:rFonts w:ascii="Arial" w:eastAsia="Times New Roman" w:hAnsi="Arial" w:cs="Arial"/>
          <w:sz w:val="24"/>
          <w:szCs w:val="24"/>
        </w:rPr>
        <w:t>), and set its target to open in a new tab/window.</w:t>
      </w:r>
    </w:p>
    <w:p w14:paraId="7F45A6FD" w14:textId="77777777" w:rsidR="00105A99" w:rsidRPr="00260FC2" w:rsidRDefault="00105A99" w:rsidP="00105A99">
      <w:pPr>
        <w:numPr>
          <w:ilvl w:val="0"/>
          <w:numId w:val="7"/>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Finally, the </w:t>
      </w:r>
      <w:r w:rsidRPr="00260FC2">
        <w:rPr>
          <w:rFonts w:ascii="Arial" w:eastAsia="Times New Roman" w:hAnsi="Arial" w:cs="Arial"/>
          <w:b/>
          <w:sz w:val="24"/>
          <w:szCs w:val="24"/>
        </w:rPr>
        <w:t>text of the other containers</w:t>
      </w:r>
      <w:r w:rsidRPr="00260FC2">
        <w:rPr>
          <w:rFonts w:ascii="Arial" w:eastAsia="Times New Roman" w:hAnsi="Arial" w:cs="Arial"/>
          <w:sz w:val="24"/>
          <w:szCs w:val="24"/>
        </w:rPr>
        <w:t xml:space="preserve"> should be edited to meet your needs. Briefly tell the user how to use the app, and how to access its functionality.</w:t>
      </w:r>
    </w:p>
    <w:p w14:paraId="2E244753" w14:textId="77777777" w:rsidR="00105A99"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 </w:t>
      </w:r>
    </w:p>
    <w:p w14:paraId="40D1081B" w14:textId="77777777" w:rsidR="00260FC2" w:rsidRPr="00260FC2" w:rsidRDefault="00260FC2" w:rsidP="00105A99">
      <w:pPr>
        <w:spacing w:before="100" w:beforeAutospacing="1" w:after="100" w:afterAutospacing="1" w:line="240" w:lineRule="auto"/>
        <w:rPr>
          <w:rFonts w:ascii="Arial" w:eastAsia="Times New Roman" w:hAnsi="Arial" w:cs="Arial"/>
          <w:sz w:val="24"/>
          <w:szCs w:val="24"/>
        </w:rPr>
      </w:pPr>
    </w:p>
    <w:p w14:paraId="2E30BC31" w14:textId="77777777" w:rsidR="00105A99" w:rsidRPr="002337DE" w:rsidRDefault="003C473C"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 xml:space="preserve">4. </w:t>
      </w:r>
      <w:r w:rsidR="00105A99" w:rsidRPr="002337DE">
        <w:rPr>
          <w:rFonts w:ascii="Arial" w:eastAsia="Times New Roman" w:hAnsi="Arial" w:cs="Arial"/>
          <w:b/>
          <w:bCs/>
          <w:sz w:val="28"/>
          <w:szCs w:val="24"/>
        </w:rPr>
        <w:t>Edit the About view</w:t>
      </w:r>
    </w:p>
    <w:p w14:paraId="1EB0691D"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Edit the content of the </w:t>
      </w:r>
      <w:r w:rsidRPr="00260FC2">
        <w:rPr>
          <w:rFonts w:ascii="Arial" w:eastAsia="Times New Roman" w:hAnsi="Arial" w:cs="Arial"/>
          <w:b/>
          <w:sz w:val="24"/>
          <w:szCs w:val="24"/>
        </w:rPr>
        <w:t>About.cshtml</w:t>
      </w:r>
      <w:r w:rsidRPr="00260FC2">
        <w:rPr>
          <w:rFonts w:ascii="Arial" w:eastAsia="Times New Roman" w:hAnsi="Arial" w:cs="Arial"/>
          <w:sz w:val="24"/>
          <w:szCs w:val="24"/>
        </w:rPr>
        <w:t xml:space="preserve"> source code.</w:t>
      </w:r>
    </w:p>
    <w:p w14:paraId="70BD31AF"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Again, use your common sense and logical reasoning. Typically, an “About” page, in a web app, briefly describes the theme and purpose of the web app, and maybe provides some basic information about the author/programmer or company.</w:t>
      </w:r>
    </w:p>
    <w:p w14:paraId="2527F09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0845F853" w14:textId="77777777" w:rsidR="00105A99" w:rsidRPr="002337DE" w:rsidRDefault="003C473C"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 xml:space="preserve">5. </w:t>
      </w:r>
      <w:r w:rsidR="00105A99" w:rsidRPr="002337DE">
        <w:rPr>
          <w:rFonts w:ascii="Arial" w:eastAsia="Times New Roman" w:hAnsi="Arial" w:cs="Arial"/>
          <w:b/>
          <w:bCs/>
          <w:sz w:val="28"/>
          <w:szCs w:val="24"/>
        </w:rPr>
        <w:t>Edit the Contact view</w:t>
      </w:r>
    </w:p>
    <w:p w14:paraId="7F543A5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Edit the content of the </w:t>
      </w:r>
      <w:r w:rsidRPr="00260FC2">
        <w:rPr>
          <w:rFonts w:ascii="Arial" w:eastAsia="Times New Roman" w:hAnsi="Arial" w:cs="Arial"/>
          <w:b/>
          <w:sz w:val="24"/>
          <w:szCs w:val="24"/>
        </w:rPr>
        <w:t>Contact.cshtml</w:t>
      </w:r>
      <w:r w:rsidRPr="00260FC2">
        <w:rPr>
          <w:rFonts w:ascii="Arial" w:eastAsia="Times New Roman" w:hAnsi="Arial" w:cs="Arial"/>
          <w:sz w:val="24"/>
          <w:szCs w:val="24"/>
        </w:rPr>
        <w:t xml:space="preserve"> source code.</w:t>
      </w:r>
    </w:p>
    <w:p w14:paraId="5D4F835B"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Again, use your common sense and logical reasoning. Typically, a “Contact” page, in a web app, describes how to contact the author/programmer or company.</w:t>
      </w:r>
    </w:p>
    <w:p w14:paraId="4E6F3338" w14:textId="0C6C5153" w:rsidR="00105A99" w:rsidRDefault="00D26188" w:rsidP="00105A9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For further assignments, you may delete the About and Contact pages.</w:t>
      </w:r>
      <w:r w:rsidR="00105A99" w:rsidRPr="00260FC2">
        <w:rPr>
          <w:rFonts w:ascii="Arial" w:eastAsia="Times New Roman" w:hAnsi="Arial" w:cs="Arial"/>
          <w:sz w:val="24"/>
          <w:szCs w:val="24"/>
        </w:rPr>
        <w:t> </w:t>
      </w:r>
    </w:p>
    <w:p w14:paraId="00DCC150" w14:textId="77777777" w:rsidR="00D26188" w:rsidRPr="00260FC2" w:rsidRDefault="00D26188" w:rsidP="00105A99">
      <w:pPr>
        <w:spacing w:before="100" w:beforeAutospacing="1" w:after="100" w:afterAutospacing="1" w:line="240" w:lineRule="auto"/>
        <w:rPr>
          <w:rFonts w:ascii="Arial" w:eastAsia="Times New Roman" w:hAnsi="Arial" w:cs="Arial"/>
          <w:sz w:val="24"/>
          <w:szCs w:val="24"/>
        </w:rPr>
      </w:pPr>
    </w:p>
    <w:p w14:paraId="1B0CBA2C" w14:textId="77777777" w:rsidR="00105A99" w:rsidRPr="00260FC2" w:rsidRDefault="00105A99" w:rsidP="00612894">
      <w:pPr>
        <w:pStyle w:val="Heading2"/>
        <w:rPr>
          <w:rFonts w:ascii="Arial" w:hAnsi="Arial" w:cs="Arial"/>
          <w:color w:val="002060"/>
          <w:sz w:val="32"/>
          <w:szCs w:val="32"/>
        </w:rPr>
      </w:pPr>
      <w:r w:rsidRPr="00260FC2">
        <w:rPr>
          <w:rFonts w:ascii="Arial" w:hAnsi="Arial" w:cs="Arial"/>
          <w:color w:val="002060"/>
          <w:sz w:val="32"/>
          <w:szCs w:val="32"/>
        </w:rPr>
        <w:t>Write a C# class for a real-world object</w:t>
      </w:r>
    </w:p>
    <w:p w14:paraId="524EE0C2"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As noted earlier, this web app will enable the browser user to view and create “</w:t>
      </w:r>
      <w:r w:rsidRPr="00260FC2">
        <w:rPr>
          <w:rFonts w:ascii="Arial" w:eastAsia="Times New Roman" w:hAnsi="Arial" w:cs="Arial"/>
          <w:b/>
          <w:sz w:val="24"/>
          <w:szCs w:val="24"/>
        </w:rPr>
        <w:t>phone</w:t>
      </w:r>
      <w:r w:rsidRPr="00260FC2">
        <w:rPr>
          <w:rFonts w:ascii="Arial" w:eastAsia="Times New Roman" w:hAnsi="Arial" w:cs="Arial"/>
          <w:sz w:val="24"/>
          <w:szCs w:val="24"/>
        </w:rPr>
        <w:t>” objects.</w:t>
      </w:r>
    </w:p>
    <w:p w14:paraId="371143D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Therefore, we must write a C# class that will model a real-world phone object.</w:t>
      </w:r>
    </w:p>
    <w:p w14:paraId="2C64BFB7"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browser user will be viewing and creating objects. The objects will exist in memory only, and will not be saved in a persistent store, or used elsewhere in the web app. Therefore, the source code file that holds the class code will be stored alongside the controller, in the Controllers folder.</w:t>
      </w:r>
    </w:p>
    <w:p w14:paraId="301B87D4"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In Solution Explorer, click/select the </w:t>
      </w:r>
      <w:r w:rsidRPr="00260FC2">
        <w:rPr>
          <w:rFonts w:ascii="Arial" w:eastAsia="Times New Roman" w:hAnsi="Arial" w:cs="Arial"/>
          <w:b/>
          <w:sz w:val="24"/>
          <w:szCs w:val="24"/>
        </w:rPr>
        <w:t>Controllers</w:t>
      </w:r>
      <w:r w:rsidRPr="00260FC2">
        <w:rPr>
          <w:rFonts w:ascii="Arial" w:eastAsia="Times New Roman" w:hAnsi="Arial" w:cs="Arial"/>
          <w:sz w:val="24"/>
          <w:szCs w:val="24"/>
        </w:rPr>
        <w:t xml:space="preserve"> folder. Next, </w:t>
      </w:r>
      <w:r w:rsidRPr="00260FC2">
        <w:rPr>
          <w:rFonts w:ascii="Arial" w:eastAsia="Times New Roman" w:hAnsi="Arial" w:cs="Arial"/>
          <w:b/>
          <w:sz w:val="24"/>
          <w:szCs w:val="24"/>
        </w:rPr>
        <w:t>add a new class</w:t>
      </w:r>
      <w:r w:rsidRPr="00260FC2">
        <w:rPr>
          <w:rFonts w:ascii="Arial" w:eastAsia="Times New Roman" w:hAnsi="Arial" w:cs="Arial"/>
          <w:sz w:val="24"/>
          <w:szCs w:val="24"/>
        </w:rPr>
        <w:t>. You can do that in many ways:</w:t>
      </w:r>
    </w:p>
    <w:p w14:paraId="2B369A45" w14:textId="77777777" w:rsidR="00105A99" w:rsidRPr="00260FC2" w:rsidRDefault="00105A99" w:rsidP="00105A99">
      <w:pPr>
        <w:numPr>
          <w:ilvl w:val="0"/>
          <w:numId w:val="8"/>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Project menu &gt; Add Class</w:t>
      </w:r>
    </w:p>
    <w:p w14:paraId="68C92321" w14:textId="77777777" w:rsidR="00105A99" w:rsidRPr="00260FC2" w:rsidRDefault="00105A99" w:rsidP="00105A99">
      <w:pPr>
        <w:numPr>
          <w:ilvl w:val="0"/>
          <w:numId w:val="8"/>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Right-click the Controllers folder, then Add &gt; </w:t>
      </w:r>
      <w:r w:rsidR="00612894" w:rsidRPr="00260FC2">
        <w:rPr>
          <w:rFonts w:ascii="Arial" w:eastAsia="Times New Roman" w:hAnsi="Arial" w:cs="Arial"/>
          <w:sz w:val="24"/>
          <w:szCs w:val="24"/>
        </w:rPr>
        <w:t xml:space="preserve">New Item &gt; Visual C# &gt; </w:t>
      </w:r>
      <w:r w:rsidRPr="00260FC2">
        <w:rPr>
          <w:rFonts w:ascii="Arial" w:eastAsia="Times New Roman" w:hAnsi="Arial" w:cs="Arial"/>
          <w:sz w:val="24"/>
          <w:szCs w:val="24"/>
        </w:rPr>
        <w:t>Class</w:t>
      </w:r>
    </w:p>
    <w:p w14:paraId="07558F92" w14:textId="77777777" w:rsidR="00105A99" w:rsidRPr="00260FC2" w:rsidRDefault="00105A99" w:rsidP="00105A99">
      <w:pPr>
        <w:numPr>
          <w:ilvl w:val="0"/>
          <w:numId w:val="8"/>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Keyboard shortcut (typically Shift+Alt+C)</w:t>
      </w:r>
    </w:p>
    <w:p w14:paraId="78717AB3"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“Add New Item” dialog appears, with the “Class” item type already selected in the center panel.</w:t>
      </w:r>
    </w:p>
    <w:p w14:paraId="347D1ABE"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lastRenderedPageBreak/>
        <w:drawing>
          <wp:inline distT="0" distB="0" distL="0" distR="0" wp14:editId="6A113E4E">
            <wp:extent cx="6979920" cy="4822149"/>
            <wp:effectExtent l="95250" t="95250" r="30480" b="36195"/>
            <wp:docPr id="11" name="Picture 11" descr="assign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ign1-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12185" cy="4844440"/>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3E77AC4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10194E61"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Change the name of the source code file to match the purpose of the class. We will always try to use a name that includes the singular word form of the entity, or entity group, that we are working with, with </w:t>
      </w:r>
      <w:r w:rsidRPr="00260FC2">
        <w:rPr>
          <w:rFonts w:ascii="Arial" w:eastAsia="Times New Roman" w:hAnsi="Arial" w:cs="Arial"/>
          <w:b/>
          <w:sz w:val="24"/>
          <w:szCs w:val="24"/>
        </w:rPr>
        <w:t>a “_vm” suffix</w:t>
      </w:r>
      <w:r w:rsidRPr="00260FC2">
        <w:rPr>
          <w:rFonts w:ascii="Arial" w:eastAsia="Times New Roman" w:hAnsi="Arial" w:cs="Arial"/>
          <w:sz w:val="24"/>
          <w:szCs w:val="24"/>
        </w:rPr>
        <w:t xml:space="preserve">. The “vm” in the suffix is </w:t>
      </w:r>
      <w:r w:rsidRPr="00260FC2">
        <w:rPr>
          <w:rFonts w:ascii="Arial" w:eastAsia="Times New Roman" w:hAnsi="Arial" w:cs="Arial"/>
          <w:b/>
          <w:sz w:val="24"/>
          <w:szCs w:val="24"/>
        </w:rPr>
        <w:t>an initialism for “view model”,</w:t>
      </w:r>
      <w:r w:rsidRPr="00260FC2">
        <w:rPr>
          <w:rFonts w:ascii="Arial" w:eastAsia="Times New Roman" w:hAnsi="Arial" w:cs="Arial"/>
          <w:sz w:val="24"/>
          <w:szCs w:val="24"/>
        </w:rPr>
        <w:t xml:space="preserve"> and you will learn more about view model classes soon.</w:t>
      </w:r>
    </w:p>
    <w:p w14:paraId="35E09B42" w14:textId="77777777" w:rsidR="00105A99" w:rsidRPr="00260FC2" w:rsidRDefault="00105A99" w:rsidP="00105A99">
      <w:pPr>
        <w:spacing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We are modeling phones, or smartphones. A nice and easy singular word form is “Phone”.</w:t>
      </w:r>
    </w:p>
    <w:p w14:paraId="04B0F96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Therefore, the source code file will be named “</w:t>
      </w:r>
      <w:r w:rsidRPr="00260FC2">
        <w:rPr>
          <w:rFonts w:ascii="Arial" w:eastAsia="Times New Roman" w:hAnsi="Arial" w:cs="Arial"/>
          <w:b/>
          <w:sz w:val="24"/>
          <w:szCs w:val="24"/>
        </w:rPr>
        <w:t>Phone_vm</w:t>
      </w:r>
      <w:r w:rsidRPr="00260FC2">
        <w:rPr>
          <w:rFonts w:ascii="Arial" w:eastAsia="Times New Roman" w:hAnsi="Arial" w:cs="Arial"/>
          <w:sz w:val="24"/>
          <w:szCs w:val="24"/>
        </w:rPr>
        <w:t>”.</w:t>
      </w:r>
    </w:p>
    <w:p w14:paraId="145D011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When saved, Visual Studio adds the “</w:t>
      </w:r>
      <w:r w:rsidRPr="00260FC2">
        <w:rPr>
          <w:rFonts w:ascii="Arial" w:eastAsia="Times New Roman" w:hAnsi="Arial" w:cs="Arial"/>
          <w:b/>
          <w:sz w:val="24"/>
          <w:szCs w:val="24"/>
        </w:rPr>
        <w:t>.cs</w:t>
      </w:r>
      <w:r w:rsidRPr="00260FC2">
        <w:rPr>
          <w:rFonts w:ascii="Arial" w:eastAsia="Times New Roman" w:hAnsi="Arial" w:cs="Arial"/>
          <w:sz w:val="24"/>
          <w:szCs w:val="24"/>
        </w:rPr>
        <w:t>” file extension.</w:t>
      </w:r>
    </w:p>
    <w:p w14:paraId="4EFFC84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45B39F2A" w14:textId="77777777" w:rsidR="00105A99" w:rsidRPr="002337DE" w:rsidRDefault="00105A99"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Writing the class members</w:t>
      </w:r>
      <w:bookmarkStart w:id="1" w:name="_GoBack"/>
      <w:bookmarkEnd w:id="1"/>
    </w:p>
    <w:p w14:paraId="16EDF7C2"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source code file opens. Notice that it created an empty class code block. The name is “Phone_vm”, by default, to match the name of the source code file.</w:t>
      </w:r>
    </w:p>
    <w:p w14:paraId="42469DB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We do NOT want that.</w:t>
      </w:r>
      <w:r w:rsidR="00DC7988" w:rsidRPr="00260FC2">
        <w:rPr>
          <w:rFonts w:ascii="Arial" w:eastAsia="Times New Roman" w:hAnsi="Arial" w:cs="Arial"/>
          <w:sz w:val="24"/>
          <w:szCs w:val="24"/>
        </w:rPr>
        <w:t xml:space="preserve"> </w:t>
      </w:r>
      <w:r w:rsidRPr="00260FC2">
        <w:rPr>
          <w:rFonts w:ascii="Arial" w:eastAsia="Times New Roman" w:hAnsi="Arial" w:cs="Arial"/>
          <w:sz w:val="24"/>
          <w:szCs w:val="24"/>
        </w:rPr>
        <w:t>Change the name of the class to “</w:t>
      </w:r>
      <w:r w:rsidRPr="00260FC2">
        <w:rPr>
          <w:rFonts w:ascii="Arial" w:eastAsia="Times New Roman" w:hAnsi="Arial" w:cs="Arial"/>
          <w:b/>
          <w:sz w:val="24"/>
          <w:szCs w:val="24"/>
        </w:rPr>
        <w:t>PhoneBase</w:t>
      </w:r>
      <w:r w:rsidRPr="00260FC2">
        <w:rPr>
          <w:rFonts w:ascii="Arial" w:eastAsia="Times New Roman" w:hAnsi="Arial" w:cs="Arial"/>
          <w:sz w:val="24"/>
          <w:szCs w:val="24"/>
        </w:rPr>
        <w:t>”.</w:t>
      </w:r>
    </w:p>
    <w:p w14:paraId="2A1DB0A7"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Now, </w:t>
      </w:r>
      <w:r w:rsidRPr="00260FC2">
        <w:rPr>
          <w:rFonts w:ascii="Arial" w:eastAsia="Times New Roman" w:hAnsi="Arial" w:cs="Arial"/>
          <w:b/>
          <w:sz w:val="24"/>
          <w:szCs w:val="24"/>
        </w:rPr>
        <w:t>add a constructor</w:t>
      </w:r>
      <w:r w:rsidRPr="00260FC2">
        <w:rPr>
          <w:rFonts w:ascii="Arial" w:eastAsia="Times New Roman" w:hAnsi="Arial" w:cs="Arial"/>
          <w:sz w:val="24"/>
          <w:szCs w:val="24"/>
        </w:rPr>
        <w:t xml:space="preserve">. The editor can help with that. Inside the class code block, </w:t>
      </w:r>
      <w:r w:rsidRPr="00260FC2">
        <w:rPr>
          <w:rFonts w:ascii="Arial" w:eastAsia="Times New Roman" w:hAnsi="Arial" w:cs="Arial"/>
          <w:b/>
          <w:sz w:val="24"/>
          <w:szCs w:val="24"/>
        </w:rPr>
        <w:t>type “ctor”</w:t>
      </w:r>
      <w:r w:rsidRPr="00260FC2">
        <w:rPr>
          <w:rFonts w:ascii="Arial" w:eastAsia="Times New Roman" w:hAnsi="Arial" w:cs="Arial"/>
          <w:sz w:val="24"/>
          <w:szCs w:val="24"/>
        </w:rPr>
        <w:t xml:space="preserve"> (which is the last part of the word “constru</w:t>
      </w:r>
      <w:r w:rsidRPr="00260FC2">
        <w:rPr>
          <w:rFonts w:ascii="Arial" w:eastAsia="Times New Roman" w:hAnsi="Arial" w:cs="Arial"/>
          <w:sz w:val="24"/>
          <w:szCs w:val="24"/>
          <w:u w:val="single"/>
        </w:rPr>
        <w:t>ctor</w:t>
      </w:r>
      <w:r w:rsidRPr="00260FC2">
        <w:rPr>
          <w:rFonts w:ascii="Arial" w:eastAsia="Times New Roman" w:hAnsi="Arial" w:cs="Arial"/>
          <w:sz w:val="24"/>
          <w:szCs w:val="24"/>
        </w:rPr>
        <w:t xml:space="preserve">“). </w:t>
      </w:r>
    </w:p>
    <w:p w14:paraId="500EC677"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drawing>
          <wp:inline distT="0" distB="0" distL="0" distR="0" wp14:editId="01388D94">
            <wp:extent cx="6975367" cy="3703320"/>
            <wp:effectExtent l="95250" t="95250" r="35560" b="30480"/>
            <wp:docPr id="12" name="Picture 12" descr="assign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ign1-15">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19657" cy="3726834"/>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61E0AE3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 Then, as the popup text states, press </w:t>
      </w:r>
      <w:r w:rsidRPr="00260FC2">
        <w:rPr>
          <w:rFonts w:ascii="Arial" w:eastAsia="Times New Roman" w:hAnsi="Arial" w:cs="Arial"/>
          <w:b/>
          <w:sz w:val="24"/>
          <w:szCs w:val="24"/>
        </w:rPr>
        <w:t>Tab Tab</w:t>
      </w:r>
      <w:r w:rsidRPr="00260FC2">
        <w:rPr>
          <w:rFonts w:ascii="Arial" w:eastAsia="Times New Roman" w:hAnsi="Arial" w:cs="Arial"/>
          <w:sz w:val="24"/>
          <w:szCs w:val="24"/>
        </w:rPr>
        <w:t xml:space="preserve">, and the editor will add the code snippet for a default </w:t>
      </w:r>
      <w:hyperlink r:id="rId24" w:tgtFrame="_blank" w:history="1">
        <w:r w:rsidRPr="00260FC2">
          <w:rPr>
            <w:rFonts w:ascii="Arial" w:eastAsia="Times New Roman" w:hAnsi="Arial" w:cs="Arial"/>
            <w:color w:val="0000FF"/>
            <w:sz w:val="24"/>
            <w:szCs w:val="24"/>
            <w:u w:val="single"/>
          </w:rPr>
          <w:t>constructor</w:t>
        </w:r>
      </w:hyperlink>
      <w:r w:rsidRPr="00260FC2">
        <w:rPr>
          <w:rFonts w:ascii="Arial" w:eastAsia="Times New Roman" w:hAnsi="Arial" w:cs="Arial"/>
          <w:sz w:val="24"/>
          <w:szCs w:val="24"/>
        </w:rPr>
        <w:t>. Later, we may add some code to the constructor.</w:t>
      </w:r>
    </w:p>
    <w:p w14:paraId="0388CF9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Below the constructor, we will now add some properties, which will hold the publicly-accessible data (or state) of the object. In classes that describe real-world objects, we typically use </w:t>
      </w:r>
      <w:hyperlink r:id="rId25" w:tgtFrame="_blank" w:history="1">
        <w:r w:rsidRPr="00260FC2">
          <w:rPr>
            <w:rFonts w:ascii="Arial" w:eastAsia="Times New Roman" w:hAnsi="Arial" w:cs="Arial"/>
            <w:color w:val="0000FF"/>
            <w:sz w:val="24"/>
            <w:szCs w:val="24"/>
            <w:highlight w:val="yellow"/>
            <w:u w:val="single"/>
          </w:rPr>
          <w:t>auto-implemented properties</w:t>
        </w:r>
      </w:hyperlink>
      <w:r w:rsidRPr="00260FC2">
        <w:rPr>
          <w:rFonts w:ascii="Arial" w:eastAsia="Times New Roman" w:hAnsi="Arial" w:cs="Arial"/>
          <w:sz w:val="24"/>
          <w:szCs w:val="24"/>
        </w:rPr>
        <w:t>.</w:t>
      </w:r>
    </w:p>
    <w:p w14:paraId="3290E2F8" w14:textId="77777777" w:rsidR="00105A99" w:rsidRPr="00260FC2" w:rsidRDefault="00BC2F70"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lastRenderedPageBreak/>
        <w:drawing>
          <wp:inline distT="0" distB="0" distL="0" distR="0" wp14:editId="74CCF72A">
            <wp:extent cx="7012027" cy="3703320"/>
            <wp:effectExtent l="76200" t="95250" r="36830" b="30480"/>
            <wp:docPr id="13" name="Picture 13" descr="D:\SenecaCollege\INT422-BTI420\INT422-2164\Assignment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necaCollege\INT422-BTI420\INT422-2164\Assignments\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67780" cy="3732765"/>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7B601B62" w14:textId="77777777" w:rsidR="00105A99" w:rsidRDefault="00EA001F"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Type “</w:t>
      </w:r>
      <w:r w:rsidRPr="00260FC2">
        <w:rPr>
          <w:rFonts w:ascii="Arial" w:eastAsia="Times New Roman" w:hAnsi="Arial" w:cs="Arial"/>
          <w:b/>
          <w:sz w:val="24"/>
          <w:szCs w:val="24"/>
        </w:rPr>
        <w:t>prop</w:t>
      </w:r>
      <w:r w:rsidRPr="00260FC2">
        <w:rPr>
          <w:rFonts w:ascii="Arial" w:eastAsia="Times New Roman" w:hAnsi="Arial" w:cs="Arial"/>
          <w:sz w:val="24"/>
          <w:szCs w:val="24"/>
        </w:rPr>
        <w:t xml:space="preserve">”. </w:t>
      </w:r>
      <w:r w:rsidR="00105A99" w:rsidRPr="00260FC2">
        <w:rPr>
          <w:rFonts w:ascii="Arial" w:eastAsia="Times New Roman" w:hAnsi="Arial" w:cs="Arial"/>
          <w:sz w:val="24"/>
          <w:szCs w:val="24"/>
        </w:rPr>
        <w:t xml:space="preserve">Then, as the popup text states, press </w:t>
      </w:r>
      <w:r w:rsidR="00105A99" w:rsidRPr="00260FC2">
        <w:rPr>
          <w:rFonts w:ascii="Arial" w:eastAsia="Times New Roman" w:hAnsi="Arial" w:cs="Arial"/>
          <w:b/>
          <w:sz w:val="24"/>
          <w:szCs w:val="24"/>
        </w:rPr>
        <w:t>Tab Tab</w:t>
      </w:r>
      <w:r w:rsidR="00105A99" w:rsidRPr="00260FC2">
        <w:rPr>
          <w:rFonts w:ascii="Arial" w:eastAsia="Times New Roman" w:hAnsi="Arial" w:cs="Arial"/>
          <w:sz w:val="24"/>
          <w:szCs w:val="24"/>
        </w:rPr>
        <w:t>, and the editor will add the code snippet for an auto-implemented property. </w:t>
      </w:r>
    </w:p>
    <w:p w14:paraId="31076FE5" w14:textId="77777777" w:rsidR="00EA001F" w:rsidRPr="00260FC2" w:rsidRDefault="00EA001F" w:rsidP="00105A99">
      <w:pPr>
        <w:spacing w:before="100" w:beforeAutospacing="1" w:after="100" w:afterAutospacing="1" w:line="240" w:lineRule="auto"/>
        <w:rPr>
          <w:rFonts w:ascii="Arial" w:eastAsia="Times New Roman" w:hAnsi="Arial" w:cs="Arial"/>
          <w:sz w:val="24"/>
          <w:szCs w:val="24"/>
        </w:rPr>
      </w:pPr>
    </w:p>
    <w:p w14:paraId="055C703F"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drawing>
          <wp:inline distT="0" distB="0" distL="0" distR="0" wp14:editId="7EF05660">
            <wp:extent cx="6967830" cy="1676400"/>
            <wp:effectExtent l="95250" t="95250" r="43180" b="38100"/>
            <wp:docPr id="14" name="Picture 14" descr="assign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sign1-17">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74737" cy="1678062"/>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464AE260"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41DB4D46"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We need the following properties. Pay attention to property names and data types. They MUST match EXACTLY. Pay attention to the cadence or rhythm for adding properties – </w:t>
      </w:r>
      <w:r w:rsidRPr="00260FC2">
        <w:rPr>
          <w:rFonts w:ascii="Arial" w:eastAsia="Times New Roman" w:hAnsi="Arial" w:cs="Arial"/>
          <w:b/>
          <w:color w:val="002060"/>
          <w:sz w:val="24"/>
          <w:szCs w:val="24"/>
        </w:rPr>
        <w:t>prop, tab tab</w:t>
      </w:r>
      <w:r w:rsidRPr="00260FC2">
        <w:rPr>
          <w:rFonts w:ascii="Arial" w:eastAsia="Times New Roman" w:hAnsi="Arial" w:cs="Arial"/>
          <w:sz w:val="24"/>
          <w:szCs w:val="24"/>
        </w:rPr>
        <w:t>, specify data type, tab, specify property name, enter, enter.</w:t>
      </w:r>
    </w:p>
    <w:p w14:paraId="15304C73" w14:textId="77777777" w:rsidR="00105A99" w:rsidRPr="00260FC2" w:rsidRDefault="00105A99" w:rsidP="00105A99">
      <w:pPr>
        <w:numPr>
          <w:ilvl w:val="0"/>
          <w:numId w:val="9"/>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Data type “int”, property name “</w:t>
      </w:r>
      <w:r w:rsidRPr="00260FC2">
        <w:rPr>
          <w:rFonts w:ascii="Arial" w:eastAsia="Times New Roman" w:hAnsi="Arial" w:cs="Arial"/>
          <w:b/>
          <w:sz w:val="24"/>
          <w:szCs w:val="24"/>
        </w:rPr>
        <w:t>Id</w:t>
      </w:r>
      <w:r w:rsidRPr="00260FC2">
        <w:rPr>
          <w:rFonts w:ascii="Arial" w:eastAsia="Times New Roman" w:hAnsi="Arial" w:cs="Arial"/>
          <w:sz w:val="24"/>
          <w:szCs w:val="24"/>
        </w:rPr>
        <w:t>”</w:t>
      </w:r>
    </w:p>
    <w:p w14:paraId="78F19F55" w14:textId="77777777" w:rsidR="00105A99" w:rsidRPr="00260FC2" w:rsidRDefault="00105A99" w:rsidP="00105A99">
      <w:pPr>
        <w:numPr>
          <w:ilvl w:val="0"/>
          <w:numId w:val="9"/>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string, </w:t>
      </w:r>
      <w:r w:rsidRPr="00260FC2">
        <w:rPr>
          <w:rFonts w:ascii="Arial" w:eastAsia="Times New Roman" w:hAnsi="Arial" w:cs="Arial"/>
          <w:b/>
          <w:sz w:val="24"/>
          <w:szCs w:val="24"/>
        </w:rPr>
        <w:t>PhoneName</w:t>
      </w:r>
    </w:p>
    <w:p w14:paraId="687A6BA0" w14:textId="77777777" w:rsidR="00105A99" w:rsidRPr="00260FC2" w:rsidRDefault="00105A99" w:rsidP="00105A99">
      <w:pPr>
        <w:numPr>
          <w:ilvl w:val="0"/>
          <w:numId w:val="9"/>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string, </w:t>
      </w:r>
      <w:r w:rsidRPr="00260FC2">
        <w:rPr>
          <w:rFonts w:ascii="Arial" w:eastAsia="Times New Roman" w:hAnsi="Arial" w:cs="Arial"/>
          <w:b/>
          <w:sz w:val="24"/>
          <w:szCs w:val="24"/>
        </w:rPr>
        <w:t>Manufacturer</w:t>
      </w:r>
    </w:p>
    <w:p w14:paraId="3B7FBAC2" w14:textId="77777777" w:rsidR="00105A99" w:rsidRPr="00260FC2" w:rsidRDefault="00105A99" w:rsidP="00105A99">
      <w:pPr>
        <w:numPr>
          <w:ilvl w:val="0"/>
          <w:numId w:val="9"/>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 xml:space="preserve">DateTime, </w:t>
      </w:r>
      <w:r w:rsidRPr="00260FC2">
        <w:rPr>
          <w:rFonts w:ascii="Arial" w:eastAsia="Times New Roman" w:hAnsi="Arial" w:cs="Arial"/>
          <w:b/>
          <w:sz w:val="24"/>
          <w:szCs w:val="24"/>
        </w:rPr>
        <w:t>DateReleased</w:t>
      </w:r>
    </w:p>
    <w:p w14:paraId="2E2C71F4" w14:textId="77777777" w:rsidR="00105A99" w:rsidRPr="00260FC2" w:rsidRDefault="00105A99" w:rsidP="00105A99">
      <w:pPr>
        <w:numPr>
          <w:ilvl w:val="0"/>
          <w:numId w:val="9"/>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int, </w:t>
      </w:r>
      <w:r w:rsidRPr="00260FC2">
        <w:rPr>
          <w:rFonts w:ascii="Arial" w:eastAsia="Times New Roman" w:hAnsi="Arial" w:cs="Arial"/>
          <w:b/>
          <w:sz w:val="24"/>
          <w:szCs w:val="24"/>
        </w:rPr>
        <w:t>MSRP</w:t>
      </w:r>
    </w:p>
    <w:p w14:paraId="7A1C706F" w14:textId="77777777" w:rsidR="00105A99" w:rsidRPr="00260FC2" w:rsidRDefault="00105A99" w:rsidP="00105A99">
      <w:pPr>
        <w:numPr>
          <w:ilvl w:val="0"/>
          <w:numId w:val="9"/>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double, </w:t>
      </w:r>
      <w:r w:rsidRPr="00260FC2">
        <w:rPr>
          <w:rFonts w:ascii="Arial" w:eastAsia="Times New Roman" w:hAnsi="Arial" w:cs="Arial"/>
          <w:b/>
          <w:sz w:val="24"/>
          <w:szCs w:val="24"/>
        </w:rPr>
        <w:t>ScreenSize</w:t>
      </w:r>
    </w:p>
    <w:p w14:paraId="30124783"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484E49B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What about initial values? We configure them in the default constructor.</w:t>
      </w:r>
    </w:p>
    <w:p w14:paraId="7E6F35F0" w14:textId="77777777" w:rsidR="00105A99" w:rsidRPr="00260FC2" w:rsidRDefault="00105A99" w:rsidP="00105A99">
      <w:pPr>
        <w:spacing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Later in the course, you will learn another way to do this.</w:t>
      </w:r>
    </w:p>
    <w:p w14:paraId="0B75426F"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Here are some </w:t>
      </w:r>
      <w:r w:rsidRPr="00260FC2">
        <w:rPr>
          <w:rFonts w:ascii="Arial" w:eastAsia="Times New Roman" w:hAnsi="Arial" w:cs="Arial"/>
          <w:b/>
          <w:i/>
          <w:iCs/>
          <w:sz w:val="24"/>
          <w:szCs w:val="24"/>
        </w:rPr>
        <w:t>required rules</w:t>
      </w:r>
      <w:r w:rsidRPr="00260FC2">
        <w:rPr>
          <w:rFonts w:ascii="Arial" w:eastAsia="Times New Roman" w:hAnsi="Arial" w:cs="Arial"/>
          <w:b/>
          <w:sz w:val="24"/>
          <w:szCs w:val="24"/>
        </w:rPr>
        <w:t> that you MUST follow for initial values</w:t>
      </w:r>
      <w:r w:rsidRPr="00260FC2">
        <w:rPr>
          <w:rFonts w:ascii="Arial" w:eastAsia="Times New Roman" w:hAnsi="Arial" w:cs="Arial"/>
          <w:sz w:val="24"/>
          <w:szCs w:val="24"/>
        </w:rPr>
        <w:t>:</w:t>
      </w:r>
    </w:p>
    <w:p w14:paraId="2C8254BF"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u w:val="single"/>
        </w:rPr>
        <w:t xml:space="preserve">If there is a </w:t>
      </w:r>
      <w:r w:rsidRPr="00260FC2">
        <w:rPr>
          <w:rFonts w:ascii="Arial" w:eastAsia="Times New Roman" w:hAnsi="Arial" w:cs="Arial"/>
          <w:b/>
          <w:sz w:val="24"/>
          <w:szCs w:val="24"/>
          <w:u w:val="single"/>
        </w:rPr>
        <w:t>DateTime</w:t>
      </w:r>
      <w:r w:rsidRPr="00260FC2">
        <w:rPr>
          <w:rFonts w:ascii="Arial" w:eastAsia="Times New Roman" w:hAnsi="Arial" w:cs="Arial"/>
          <w:sz w:val="24"/>
          <w:szCs w:val="24"/>
          <w:u w:val="single"/>
        </w:rPr>
        <w:t xml:space="preserve"> property</w:t>
      </w:r>
      <w:r w:rsidRPr="00260FC2">
        <w:rPr>
          <w:rFonts w:ascii="Arial" w:eastAsia="Times New Roman" w:hAnsi="Arial" w:cs="Arial"/>
          <w:sz w:val="24"/>
          <w:szCs w:val="24"/>
        </w:rPr>
        <w:t>, it must be configured in the constructor. The easiest way for beginners to do this is to set the property to “DateTime.Now”, which is a property of the DateTime class.</w:t>
      </w:r>
    </w:p>
    <w:p w14:paraId="1EF9F49D"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u w:val="single"/>
        </w:rPr>
        <w:t xml:space="preserve">If there is a </w:t>
      </w:r>
      <w:r w:rsidRPr="00260FC2">
        <w:rPr>
          <w:rFonts w:ascii="Arial" w:eastAsia="Times New Roman" w:hAnsi="Arial" w:cs="Arial"/>
          <w:b/>
          <w:sz w:val="24"/>
          <w:szCs w:val="24"/>
          <w:u w:val="single"/>
        </w:rPr>
        <w:t>collection</w:t>
      </w:r>
      <w:r w:rsidRPr="00260FC2">
        <w:rPr>
          <w:rFonts w:ascii="Arial" w:eastAsia="Times New Roman" w:hAnsi="Arial" w:cs="Arial"/>
          <w:sz w:val="24"/>
          <w:szCs w:val="24"/>
          <w:u w:val="single"/>
        </w:rPr>
        <w:t xml:space="preserve"> property</w:t>
      </w:r>
      <w:r w:rsidRPr="00260FC2">
        <w:rPr>
          <w:rFonts w:ascii="Arial" w:eastAsia="Times New Roman" w:hAnsi="Arial" w:cs="Arial"/>
          <w:sz w:val="24"/>
          <w:szCs w:val="24"/>
        </w:rPr>
        <w:t>, it must be configured in the constructor. We will use the List&lt;T&gt; collection class most often, so a collection property can be set to “new List&lt;T&gt;()”, and replace T with the type of the object in the collection.</w:t>
      </w:r>
    </w:p>
    <w:p w14:paraId="7629DA9D"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u w:val="single"/>
        </w:rPr>
        <w:t xml:space="preserve">If there is a </w:t>
      </w:r>
      <w:r w:rsidRPr="00260FC2">
        <w:rPr>
          <w:rFonts w:ascii="Arial" w:eastAsia="Times New Roman" w:hAnsi="Arial" w:cs="Arial"/>
          <w:b/>
          <w:sz w:val="24"/>
          <w:szCs w:val="24"/>
          <w:u w:val="single"/>
        </w:rPr>
        <w:t>string</w:t>
      </w:r>
      <w:r w:rsidRPr="00260FC2">
        <w:rPr>
          <w:rFonts w:ascii="Arial" w:eastAsia="Times New Roman" w:hAnsi="Arial" w:cs="Arial"/>
          <w:sz w:val="24"/>
          <w:szCs w:val="24"/>
          <w:u w:val="single"/>
        </w:rPr>
        <w:t xml:space="preserve"> property</w:t>
      </w:r>
      <w:r w:rsidRPr="00260FC2">
        <w:rPr>
          <w:rFonts w:ascii="Arial" w:eastAsia="Times New Roman" w:hAnsi="Arial" w:cs="Arial"/>
          <w:sz w:val="24"/>
          <w:szCs w:val="24"/>
        </w:rPr>
        <w:t>, it is usually a good idea to initialize it, even to an empty string (“”).</w:t>
      </w:r>
    </w:p>
    <w:p w14:paraId="3EB49FFD"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Numbers (</w:t>
      </w:r>
      <w:r w:rsidRPr="00260FC2">
        <w:rPr>
          <w:rFonts w:ascii="Arial" w:eastAsia="Times New Roman" w:hAnsi="Arial" w:cs="Arial"/>
          <w:b/>
          <w:sz w:val="24"/>
          <w:szCs w:val="24"/>
        </w:rPr>
        <w:t>int, double</w:t>
      </w:r>
      <w:r w:rsidRPr="00260FC2">
        <w:rPr>
          <w:rFonts w:ascii="Arial" w:eastAsia="Times New Roman" w:hAnsi="Arial" w:cs="Arial"/>
          <w:sz w:val="24"/>
          <w:szCs w:val="24"/>
        </w:rPr>
        <w:t>) are auto-initialized to zero, so they don’t need initialization, unless you want them to be set to a specific value.</w:t>
      </w:r>
    </w:p>
    <w:p w14:paraId="326A7691"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3953615B" w14:textId="77777777" w:rsidR="00105A99" w:rsidRPr="00260FC2" w:rsidRDefault="00105A99" w:rsidP="00A00CC3">
      <w:pPr>
        <w:pStyle w:val="Heading2"/>
        <w:rPr>
          <w:rFonts w:ascii="Arial" w:hAnsi="Arial" w:cs="Arial"/>
          <w:color w:val="002060"/>
          <w:sz w:val="32"/>
          <w:szCs w:val="32"/>
        </w:rPr>
      </w:pPr>
      <w:r w:rsidRPr="00260FC2">
        <w:rPr>
          <w:rFonts w:ascii="Arial" w:hAnsi="Arial" w:cs="Arial"/>
          <w:color w:val="002060"/>
          <w:sz w:val="32"/>
          <w:szCs w:val="32"/>
        </w:rPr>
        <w:t>Add a new controller</w:t>
      </w:r>
    </w:p>
    <w:p w14:paraId="4ECAC13D"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In the MVC design pattern, a controller typically contains the user-interaction logic. We need a controller that will contain the view-and-create logic for phone objects.</w:t>
      </w:r>
    </w:p>
    <w:p w14:paraId="5364318D" w14:textId="77777777" w:rsidR="00105A99" w:rsidRPr="00260FC2" w:rsidRDefault="00105A99" w:rsidP="00DC7988">
      <w:pPr>
        <w:rPr>
          <w:rFonts w:ascii="Arial" w:eastAsia="Times New Roman" w:hAnsi="Arial" w:cs="Arial"/>
          <w:sz w:val="24"/>
          <w:szCs w:val="24"/>
        </w:rPr>
      </w:pPr>
      <w:r w:rsidRPr="00260FC2">
        <w:rPr>
          <w:rFonts w:ascii="Arial" w:eastAsia="Times New Roman" w:hAnsi="Arial" w:cs="Arial"/>
          <w:sz w:val="24"/>
          <w:szCs w:val="24"/>
        </w:rPr>
        <w:t xml:space="preserve">In Solution Explorer, select/highlight the Controllers folder. Then add a controller? How? The easiest way is to right-click, then </w:t>
      </w:r>
      <w:r w:rsidRPr="00260FC2">
        <w:rPr>
          <w:rFonts w:ascii="Arial" w:eastAsia="Times New Roman" w:hAnsi="Arial" w:cs="Arial"/>
          <w:b/>
          <w:sz w:val="24"/>
          <w:szCs w:val="24"/>
        </w:rPr>
        <w:t>Add</w:t>
      </w:r>
      <w:r w:rsidRPr="00260FC2">
        <w:rPr>
          <w:rFonts w:ascii="Arial" w:eastAsia="Times New Roman" w:hAnsi="Arial" w:cs="Arial"/>
          <w:sz w:val="24"/>
          <w:szCs w:val="24"/>
        </w:rPr>
        <w:t xml:space="preserve"> &gt; </w:t>
      </w:r>
      <w:r w:rsidRPr="00260FC2">
        <w:rPr>
          <w:rFonts w:ascii="Arial" w:eastAsia="Times New Roman" w:hAnsi="Arial" w:cs="Arial"/>
          <w:b/>
          <w:sz w:val="24"/>
          <w:szCs w:val="24"/>
        </w:rPr>
        <w:t>Controller</w:t>
      </w:r>
      <w:r w:rsidRPr="00260FC2">
        <w:rPr>
          <w:rFonts w:ascii="Arial" w:eastAsia="Times New Roman" w:hAnsi="Arial" w:cs="Arial"/>
          <w:sz w:val="24"/>
          <w:szCs w:val="24"/>
        </w:rPr>
        <w:t>. An “Add Scaffold” dialog appears.</w:t>
      </w:r>
    </w:p>
    <w:p w14:paraId="45CDD9BF"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lastRenderedPageBreak/>
        <w:drawing>
          <wp:inline distT="0" distB="0" distL="0" distR="0" wp14:editId="54522EEF">
            <wp:extent cx="7075261" cy="3566160"/>
            <wp:effectExtent l="95250" t="57150" r="11430" b="34290"/>
            <wp:docPr id="15" name="Picture 15" descr="assign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sign1-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94354" cy="3575784"/>
                    </a:xfrm>
                    <a:prstGeom prst="rect">
                      <a:avLst/>
                    </a:prstGeom>
                    <a:noFill/>
                    <a:ln>
                      <a:noFill/>
                    </a:ln>
                    <a:effectLst>
                      <a:outerShdw blurRad="50800" dist="38100" dir="10800000" algn="r" rotWithShape="0">
                        <a:prstClr val="black">
                          <a:alpha val="40000"/>
                        </a:prstClr>
                      </a:outerShdw>
                    </a:effectLst>
                  </pic:spPr>
                </pic:pic>
              </a:graphicData>
            </a:graphic>
          </wp:inline>
        </w:drawing>
      </w:r>
    </w:p>
    <w:p w14:paraId="052740F8"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4DF40FA2"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Select the second item, “MVC 5 Controller with read/write actions”. The next dialog asks you for the controller name.</w:t>
      </w:r>
    </w:p>
    <w:p w14:paraId="270893C4"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14:editId="09668A5A">
            <wp:extent cx="7068659" cy="1501140"/>
            <wp:effectExtent l="95250" t="57150" r="18415" b="60960"/>
            <wp:docPr id="16" name="Picture 16" descr="assign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sign1-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76791" cy="1502867"/>
                    </a:xfrm>
                    <a:prstGeom prst="rect">
                      <a:avLst/>
                    </a:prstGeom>
                    <a:noFill/>
                    <a:ln>
                      <a:noFill/>
                    </a:ln>
                    <a:effectLst>
                      <a:outerShdw blurRad="50800" dist="38100" dir="10800000" algn="r" rotWithShape="0">
                        <a:prstClr val="black">
                          <a:alpha val="40000"/>
                        </a:prstClr>
                      </a:outerShdw>
                    </a:effectLst>
                  </pic:spPr>
                </pic:pic>
              </a:graphicData>
            </a:graphic>
          </wp:inline>
        </w:drawing>
      </w:r>
    </w:p>
    <w:p w14:paraId="0F199ED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64EF99BC"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controller name will use the </w:t>
      </w:r>
      <w:r w:rsidRPr="00260FC2">
        <w:rPr>
          <w:rFonts w:ascii="Arial" w:eastAsia="Times New Roman" w:hAnsi="Arial" w:cs="Arial"/>
          <w:b/>
          <w:sz w:val="24"/>
          <w:szCs w:val="24"/>
        </w:rPr>
        <w:t>plural word</w:t>
      </w:r>
      <w:r w:rsidRPr="00260FC2">
        <w:rPr>
          <w:rFonts w:ascii="Arial" w:eastAsia="Times New Roman" w:hAnsi="Arial" w:cs="Arial"/>
          <w:sz w:val="24"/>
          <w:szCs w:val="24"/>
        </w:rPr>
        <w:t xml:space="preserve"> form of our entity or entity group – </w:t>
      </w:r>
      <w:r w:rsidRPr="00260FC2">
        <w:rPr>
          <w:rFonts w:ascii="Arial" w:eastAsia="Times New Roman" w:hAnsi="Arial" w:cs="Arial"/>
          <w:b/>
          <w:sz w:val="24"/>
          <w:szCs w:val="24"/>
        </w:rPr>
        <w:t>Phone</w:t>
      </w:r>
      <w:r w:rsidRPr="001718C7">
        <w:rPr>
          <w:rFonts w:ascii="Arial" w:eastAsia="Times New Roman" w:hAnsi="Arial" w:cs="Arial"/>
          <w:b/>
          <w:sz w:val="24"/>
          <w:szCs w:val="24"/>
          <w:highlight w:val="yellow"/>
        </w:rPr>
        <w:t>s</w:t>
      </w:r>
      <w:r w:rsidRPr="00260FC2">
        <w:rPr>
          <w:rFonts w:ascii="Arial" w:eastAsia="Times New Roman" w:hAnsi="Arial" w:cs="Arial"/>
          <w:sz w:val="24"/>
          <w:szCs w:val="24"/>
        </w:rPr>
        <w:t>Controller.</w:t>
      </w:r>
    </w:p>
    <w:p w14:paraId="56E9B642"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Notice that the text for the word “Default” is already highlighted. Therefore, just type “Phones”, and it will replace “Default”. Do NOT backspace, do NOT press the Delete key, do NOT use your arrow keys (or the Home or End keys), do NOT reach for your mouse. (You do know how to use a computer, right? When editing text, Windows and its apps have worked this way for thirty years.)</w:t>
      </w:r>
    </w:p>
    <w:p w14:paraId="5F01F092" w14:textId="77777777" w:rsidR="009C6759" w:rsidRDefault="00105A99" w:rsidP="00DC7988">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When you’re done, the new controller source code file will open in the editor. Visual Studio will also create a new subfolder named “Phones” in the “Views” folder.</w:t>
      </w:r>
    </w:p>
    <w:p w14:paraId="6876EEC6" w14:textId="77777777" w:rsidR="00260FC2" w:rsidRPr="00260FC2" w:rsidRDefault="00260FC2" w:rsidP="00DC7988">
      <w:pPr>
        <w:spacing w:before="100" w:beforeAutospacing="1" w:after="100" w:afterAutospacing="1" w:line="240" w:lineRule="auto"/>
        <w:rPr>
          <w:rFonts w:ascii="Arial" w:eastAsia="Times New Roman" w:hAnsi="Arial" w:cs="Arial"/>
          <w:sz w:val="24"/>
          <w:szCs w:val="24"/>
        </w:rPr>
      </w:pPr>
    </w:p>
    <w:p w14:paraId="35B304B0" w14:textId="77777777" w:rsidR="00105A99" w:rsidRPr="002337DE" w:rsidRDefault="00105A99"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Study the generated code</w:t>
      </w:r>
    </w:p>
    <w:p w14:paraId="2FC796D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As you will notice, the controller includes a number of methods. These came from an “item template”, which you may learn more about later in this course.</w:t>
      </w:r>
    </w:p>
    <w:p w14:paraId="16F2E48B"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methods cover </w:t>
      </w:r>
      <w:r w:rsidRPr="00260FC2">
        <w:rPr>
          <w:rFonts w:ascii="Arial" w:eastAsia="Times New Roman" w:hAnsi="Arial" w:cs="Arial"/>
          <w:b/>
          <w:sz w:val="24"/>
          <w:szCs w:val="24"/>
        </w:rPr>
        <w:t>the typical interaction use cases</w:t>
      </w:r>
      <w:r w:rsidRPr="00260FC2">
        <w:rPr>
          <w:rFonts w:ascii="Arial" w:eastAsia="Times New Roman" w:hAnsi="Arial" w:cs="Arial"/>
          <w:sz w:val="24"/>
          <w:szCs w:val="24"/>
        </w:rPr>
        <w:t>:</w:t>
      </w:r>
    </w:p>
    <w:p w14:paraId="7F365693" w14:textId="77777777" w:rsidR="00105A99" w:rsidRPr="00260FC2" w:rsidRDefault="00105A99" w:rsidP="00105A99">
      <w:pPr>
        <w:numPr>
          <w:ilvl w:val="0"/>
          <w:numId w:val="10"/>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Display all</w:t>
      </w:r>
    </w:p>
    <w:p w14:paraId="62A43A70" w14:textId="77777777" w:rsidR="00105A99" w:rsidRPr="00260FC2" w:rsidRDefault="00105A99" w:rsidP="00105A99">
      <w:pPr>
        <w:numPr>
          <w:ilvl w:val="0"/>
          <w:numId w:val="10"/>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Display one</w:t>
      </w:r>
    </w:p>
    <w:p w14:paraId="5162D066" w14:textId="77777777" w:rsidR="00105A99" w:rsidRPr="00260FC2" w:rsidRDefault="00105A99" w:rsidP="00105A99">
      <w:pPr>
        <w:numPr>
          <w:ilvl w:val="0"/>
          <w:numId w:val="10"/>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Add new</w:t>
      </w:r>
    </w:p>
    <w:p w14:paraId="56E1C09B" w14:textId="77777777" w:rsidR="00105A99" w:rsidRPr="00260FC2" w:rsidRDefault="00105A99" w:rsidP="00105A99">
      <w:pPr>
        <w:numPr>
          <w:ilvl w:val="0"/>
          <w:numId w:val="10"/>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Edit existing</w:t>
      </w:r>
    </w:p>
    <w:p w14:paraId="2DA6D533" w14:textId="77777777" w:rsidR="00105A99" w:rsidRDefault="00105A99" w:rsidP="00105A99">
      <w:pPr>
        <w:numPr>
          <w:ilvl w:val="0"/>
          <w:numId w:val="10"/>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Delete item</w:t>
      </w:r>
    </w:p>
    <w:p w14:paraId="744DC5AA" w14:textId="77777777" w:rsidR="00260FC2" w:rsidRPr="00260FC2" w:rsidRDefault="00260FC2" w:rsidP="00260FC2">
      <w:pPr>
        <w:spacing w:before="100" w:beforeAutospacing="1" w:after="100" w:afterAutospacing="1" w:line="240" w:lineRule="auto"/>
        <w:ind w:left="720"/>
        <w:rPr>
          <w:rFonts w:ascii="Arial" w:eastAsia="Times New Roman" w:hAnsi="Arial" w:cs="Arial"/>
          <w:sz w:val="24"/>
          <w:szCs w:val="24"/>
        </w:rPr>
      </w:pPr>
    </w:p>
    <w:p w14:paraId="66A4F72D"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b/>
          <w:sz w:val="24"/>
          <w:szCs w:val="24"/>
        </w:rPr>
        <w:t>The last three use cases require two methods</w:t>
      </w:r>
      <w:r w:rsidRPr="00260FC2">
        <w:rPr>
          <w:rFonts w:ascii="Arial" w:eastAsia="Times New Roman" w:hAnsi="Arial" w:cs="Arial"/>
          <w:sz w:val="24"/>
          <w:szCs w:val="24"/>
        </w:rPr>
        <w:t xml:space="preserve"> – one handles the </w:t>
      </w:r>
      <w:r w:rsidRPr="00260FC2">
        <w:rPr>
          <w:rFonts w:ascii="Arial" w:eastAsia="Times New Roman" w:hAnsi="Arial" w:cs="Arial"/>
          <w:b/>
          <w:sz w:val="24"/>
          <w:szCs w:val="24"/>
        </w:rPr>
        <w:t>GET request</w:t>
      </w:r>
      <w:r w:rsidRPr="00260FC2">
        <w:rPr>
          <w:rFonts w:ascii="Arial" w:eastAsia="Times New Roman" w:hAnsi="Arial" w:cs="Arial"/>
          <w:sz w:val="24"/>
          <w:szCs w:val="24"/>
        </w:rPr>
        <w:t xml:space="preserve">, and the other handles the </w:t>
      </w:r>
      <w:r w:rsidRPr="00260FC2">
        <w:rPr>
          <w:rFonts w:ascii="Arial" w:eastAsia="Times New Roman" w:hAnsi="Arial" w:cs="Arial"/>
          <w:b/>
          <w:sz w:val="24"/>
          <w:szCs w:val="24"/>
        </w:rPr>
        <w:t>POST request</w:t>
      </w:r>
      <w:r w:rsidRPr="00260FC2">
        <w:rPr>
          <w:rFonts w:ascii="Arial" w:eastAsia="Times New Roman" w:hAnsi="Arial" w:cs="Arial"/>
          <w:sz w:val="24"/>
          <w:szCs w:val="24"/>
        </w:rPr>
        <w:t>.</w:t>
      </w:r>
    </w:p>
    <w:p w14:paraId="61AB7341"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We will NOT be coding the “Edit existing” and “Delete item” use cases in this assignment. Therefore, delete or comment out those methods.</w:t>
      </w:r>
    </w:p>
    <w:p w14:paraId="097172C3"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Declare a private field to hold an in-memory collection of phone objects. It will be </w:t>
      </w:r>
      <w:r w:rsidRPr="00260FC2">
        <w:rPr>
          <w:rFonts w:ascii="Arial" w:eastAsia="Times New Roman" w:hAnsi="Arial" w:cs="Arial"/>
          <w:b/>
          <w:sz w:val="24"/>
          <w:szCs w:val="24"/>
        </w:rPr>
        <w:t>the first member of the class</w:t>
      </w:r>
      <w:r w:rsidRPr="00260FC2">
        <w:rPr>
          <w:rFonts w:ascii="Arial" w:eastAsia="Times New Roman" w:hAnsi="Arial" w:cs="Arial"/>
          <w:sz w:val="24"/>
          <w:szCs w:val="24"/>
        </w:rPr>
        <w:t>, so add it at the top of the class, before the existing methods. Its declaration:</w:t>
      </w:r>
    </w:p>
    <w:p w14:paraId="604C56C3"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14:editId="55167962">
            <wp:extent cx="6926580" cy="595835"/>
            <wp:effectExtent l="133350" t="76200" r="121920" b="71120"/>
            <wp:docPr id="17" name="Picture 17" descr="assign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sign1-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36441" cy="596683"/>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BA97252"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5E939AD0"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Next, add a default constructor. Use the “ctor” code snippet procedure that you have learned.</w:t>
      </w:r>
    </w:p>
    <w:p w14:paraId="5FA7147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In the constructor, we will initialize the collection.</w:t>
      </w:r>
    </w:p>
    <w:p w14:paraId="27C949EA" w14:textId="77777777" w:rsidR="009C6759" w:rsidRPr="00260FC2" w:rsidRDefault="00105A99" w:rsidP="00DC7988">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14:editId="43014127">
            <wp:extent cx="6973724" cy="599891"/>
            <wp:effectExtent l="133350" t="76200" r="132080" b="67310"/>
            <wp:docPr id="18" name="Picture 18" descr="assign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sign1-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93625" cy="618807"/>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0255552"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Then, we will add some phone objects to the collection. There are three common syntax forms for doing this, and here are examples:</w:t>
      </w:r>
    </w:p>
    <w:p w14:paraId="395525F5" w14:textId="1863EB3A"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 </w:t>
      </w:r>
      <w:r w:rsidR="004505AB">
        <w:rPr>
          <w:noProof/>
        </w:rPr>
        <w:drawing>
          <wp:inline distT="0" distB="0" distL="0" distR="0" wp14:anchorId="155EF021" wp14:editId="1A3FB916">
            <wp:extent cx="6942902" cy="2209800"/>
            <wp:effectExtent l="133350" t="95250" r="125095" b="95250"/>
            <wp:docPr id="10" name="Picture 10" descr="C:\Users\weiso\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46850" cy="2211057"/>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41B1D3C" w14:textId="35CFB24D"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r w:rsidR="000A7CED">
        <w:rPr>
          <w:noProof/>
        </w:rPr>
        <w:drawing>
          <wp:inline distT="0" distB="0" distL="0" distR="0" wp14:anchorId="28998980" wp14:editId="3B740579">
            <wp:extent cx="6922875" cy="2682240"/>
            <wp:effectExtent l="133350" t="95250" r="125730" b="99060"/>
            <wp:docPr id="32" name="Picture 32" descr="C:\Users\weiso\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o\AppData\Local\Microsoft\Windows\INetCacheContent.Word\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36642" cy="268757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C6ADB35" w14:textId="77777777" w:rsidR="000A7CED"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42FD72A8" w14:textId="77777777" w:rsidR="000A7CED" w:rsidRDefault="000A7CED" w:rsidP="00105A99">
      <w:pPr>
        <w:spacing w:before="100" w:beforeAutospacing="1" w:after="100" w:afterAutospacing="1" w:line="240" w:lineRule="auto"/>
        <w:rPr>
          <w:rFonts w:ascii="Arial" w:eastAsia="Times New Roman" w:hAnsi="Arial" w:cs="Arial"/>
          <w:sz w:val="24"/>
          <w:szCs w:val="24"/>
        </w:rPr>
      </w:pPr>
    </w:p>
    <w:p w14:paraId="5F668DC2" w14:textId="1776C8AE" w:rsidR="00105A99" w:rsidRPr="00260FC2" w:rsidRDefault="000A7CED" w:rsidP="00105A99">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04ADE77F" wp14:editId="3C8ADF0C">
            <wp:extent cx="6930399" cy="2773680"/>
            <wp:effectExtent l="133350" t="95250" r="137160" b="102870"/>
            <wp:docPr id="37" name="Picture 37" descr="C:\Users\weis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so\AppData\Local\Microsoft\Windows\INetCacheContent.Word\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32434" cy="277449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C59326D"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Remember – as you write code, incrementally, build/compile to ensure that there are no errors.</w:t>
      </w:r>
    </w:p>
    <w:p w14:paraId="04F06F78"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16F1096A" w14:textId="77777777" w:rsidR="00105A99" w:rsidRPr="00260FC2" w:rsidRDefault="00105A99" w:rsidP="00E64DEE">
      <w:pPr>
        <w:pStyle w:val="Heading2"/>
        <w:rPr>
          <w:rFonts w:ascii="Arial" w:hAnsi="Arial" w:cs="Arial"/>
          <w:color w:val="002060"/>
          <w:sz w:val="32"/>
          <w:szCs w:val="32"/>
        </w:rPr>
      </w:pPr>
      <w:r w:rsidRPr="00260FC2">
        <w:rPr>
          <w:rFonts w:ascii="Arial" w:hAnsi="Arial" w:cs="Arial"/>
          <w:color w:val="002060"/>
          <w:sz w:val="32"/>
          <w:szCs w:val="32"/>
        </w:rPr>
        <w:t>Display a list of phones</w:t>
      </w:r>
    </w:p>
    <w:p w14:paraId="3802F18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At this point in time, you have a data class, and a controller that gets initialized with three data objects.</w:t>
      </w:r>
    </w:p>
    <w:p w14:paraId="63F9004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We’re ready to display </w:t>
      </w:r>
      <w:r w:rsidRPr="00260FC2">
        <w:rPr>
          <w:rFonts w:ascii="Arial" w:eastAsia="Times New Roman" w:hAnsi="Arial" w:cs="Arial"/>
          <w:b/>
          <w:sz w:val="24"/>
          <w:szCs w:val="24"/>
        </w:rPr>
        <w:t>a list of these objects</w:t>
      </w:r>
      <w:r w:rsidRPr="00260FC2">
        <w:rPr>
          <w:rFonts w:ascii="Arial" w:eastAsia="Times New Roman" w:hAnsi="Arial" w:cs="Arial"/>
          <w:sz w:val="24"/>
          <w:szCs w:val="24"/>
        </w:rPr>
        <w:t>.</w:t>
      </w:r>
    </w:p>
    <w:p w14:paraId="628D09D2"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w:t>
      </w:r>
      <w:r w:rsidRPr="00260FC2">
        <w:rPr>
          <w:rFonts w:ascii="Arial" w:eastAsia="Times New Roman" w:hAnsi="Arial" w:cs="Arial"/>
          <w:b/>
          <w:bCs/>
          <w:sz w:val="24"/>
          <w:szCs w:val="24"/>
        </w:rPr>
        <w:t>Index()</w:t>
      </w:r>
      <w:r w:rsidRPr="00260FC2">
        <w:rPr>
          <w:rFonts w:ascii="Arial" w:eastAsia="Times New Roman" w:hAnsi="Arial" w:cs="Arial"/>
          <w:sz w:val="24"/>
          <w:szCs w:val="24"/>
        </w:rPr>
        <w:t xml:space="preserve"> method will do that. The generated code includes the statement “return View();”, which causes this method’s view to be generated and returned to the browser user.</w:t>
      </w:r>
    </w:p>
    <w:p w14:paraId="57BEAF8E"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If you need to pass data to the view – and yes, we do – include it as an argument</w:t>
      </w:r>
      <w:r w:rsidR="00E64DEE" w:rsidRPr="00260FC2">
        <w:rPr>
          <w:rFonts w:ascii="Arial" w:eastAsia="Times New Roman" w:hAnsi="Arial" w:cs="Arial"/>
          <w:sz w:val="24"/>
          <w:szCs w:val="24"/>
        </w:rPr>
        <w:t xml:space="preserve">. </w:t>
      </w:r>
      <w:r w:rsidRPr="00260FC2">
        <w:rPr>
          <w:rFonts w:ascii="Arial" w:eastAsia="Times New Roman" w:hAnsi="Arial" w:cs="Arial"/>
          <w:sz w:val="24"/>
          <w:szCs w:val="24"/>
        </w:rPr>
        <w:t xml:space="preserve">Therefore, </w:t>
      </w:r>
      <w:r w:rsidRPr="00260FC2">
        <w:rPr>
          <w:rFonts w:ascii="Arial" w:eastAsia="Times New Roman" w:hAnsi="Arial" w:cs="Arial"/>
          <w:sz w:val="24"/>
          <w:szCs w:val="24"/>
          <w:u w:val="single"/>
        </w:rPr>
        <w:t>pass the “Phones” collection to the view</w:t>
      </w:r>
      <w:r w:rsidR="00AA7CF3" w:rsidRPr="00260FC2">
        <w:rPr>
          <w:rFonts w:ascii="Arial" w:eastAsia="Times New Roman" w:hAnsi="Arial" w:cs="Arial"/>
          <w:sz w:val="24"/>
          <w:szCs w:val="24"/>
        </w:rPr>
        <w:t>.</w:t>
      </w:r>
      <w:r w:rsidR="00E64DEE" w:rsidRPr="00260FC2">
        <w:rPr>
          <w:rFonts w:ascii="Arial" w:eastAsia="Times New Roman" w:hAnsi="Arial" w:cs="Arial"/>
          <w:sz w:val="24"/>
          <w:szCs w:val="24"/>
        </w:rPr>
        <w:t xml:space="preserve"> </w:t>
      </w:r>
      <w:r w:rsidR="00AA7CF3" w:rsidRPr="00260FC2">
        <w:rPr>
          <w:rFonts w:ascii="Arial" w:eastAsia="Times New Roman" w:hAnsi="Arial" w:cs="Arial"/>
          <w:sz w:val="24"/>
          <w:szCs w:val="24"/>
        </w:rPr>
        <w:t xml:space="preserve">Change the return statement to </w:t>
      </w:r>
      <w:r w:rsidR="00E64DEE" w:rsidRPr="00260FC2">
        <w:rPr>
          <w:rFonts w:ascii="Arial" w:eastAsia="Times New Roman" w:hAnsi="Arial" w:cs="Arial"/>
          <w:sz w:val="24"/>
          <w:szCs w:val="24"/>
        </w:rPr>
        <w:t>“return View(</w:t>
      </w:r>
      <w:r w:rsidR="00E64DEE" w:rsidRPr="00260FC2">
        <w:rPr>
          <w:rFonts w:ascii="Arial" w:eastAsia="Times New Roman" w:hAnsi="Arial" w:cs="Arial"/>
          <w:b/>
          <w:sz w:val="24"/>
          <w:szCs w:val="24"/>
        </w:rPr>
        <w:t>Phones</w:t>
      </w:r>
      <w:r w:rsidR="00E64DEE" w:rsidRPr="00260FC2">
        <w:rPr>
          <w:rFonts w:ascii="Arial" w:eastAsia="Times New Roman" w:hAnsi="Arial" w:cs="Arial"/>
          <w:sz w:val="24"/>
          <w:szCs w:val="24"/>
        </w:rPr>
        <w:t>);”</w:t>
      </w:r>
      <w:r w:rsidRPr="00260FC2">
        <w:rPr>
          <w:rFonts w:ascii="Arial" w:eastAsia="Times New Roman" w:hAnsi="Arial" w:cs="Arial"/>
          <w:sz w:val="24"/>
          <w:szCs w:val="24"/>
        </w:rPr>
        <w:t>.</w:t>
      </w:r>
    </w:p>
    <w:p w14:paraId="4961B480"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Does the source code for the view exist? Not yet. We’ll do that now. With the cursor positioned </w:t>
      </w:r>
      <w:r w:rsidRPr="00260FC2">
        <w:rPr>
          <w:rFonts w:ascii="Arial" w:eastAsia="Times New Roman" w:hAnsi="Arial" w:cs="Arial"/>
          <w:b/>
          <w:bCs/>
          <w:sz w:val="24"/>
          <w:szCs w:val="24"/>
        </w:rPr>
        <w:t>within</w:t>
      </w:r>
      <w:r w:rsidRPr="00260FC2">
        <w:rPr>
          <w:rFonts w:ascii="Arial" w:eastAsia="Times New Roman" w:hAnsi="Arial" w:cs="Arial"/>
          <w:sz w:val="24"/>
          <w:szCs w:val="24"/>
        </w:rPr>
        <w:t> the Index() method’s code block, right-click, and choose “</w:t>
      </w:r>
      <w:r w:rsidRPr="00260FC2">
        <w:rPr>
          <w:rFonts w:ascii="Arial" w:eastAsia="Times New Roman" w:hAnsi="Arial" w:cs="Arial"/>
          <w:b/>
          <w:sz w:val="24"/>
          <w:szCs w:val="24"/>
        </w:rPr>
        <w:t>Add View</w:t>
      </w:r>
      <w:r w:rsidRPr="00260FC2">
        <w:rPr>
          <w:rFonts w:ascii="Arial" w:eastAsia="Times New Roman" w:hAnsi="Arial" w:cs="Arial"/>
          <w:sz w:val="24"/>
          <w:szCs w:val="24"/>
        </w:rPr>
        <w:t>”. A dialog appears, and must be completed as shown:</w:t>
      </w:r>
    </w:p>
    <w:p w14:paraId="44566B24"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lastRenderedPageBreak/>
        <w:drawing>
          <wp:inline distT="0" distB="0" distL="0" distR="0" wp14:editId="745D7E40">
            <wp:extent cx="6994389" cy="3901440"/>
            <wp:effectExtent l="95250" t="57150" r="16510" b="60960"/>
            <wp:docPr id="22" name="Picture 22" descr="assign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ssign1-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26381" cy="3919285"/>
                    </a:xfrm>
                    <a:prstGeom prst="rect">
                      <a:avLst/>
                    </a:prstGeom>
                    <a:noFill/>
                    <a:ln>
                      <a:noFill/>
                    </a:ln>
                    <a:effectLst>
                      <a:outerShdw blurRad="50800" dist="38100" dir="10800000" algn="r" rotWithShape="0">
                        <a:prstClr val="black">
                          <a:alpha val="40000"/>
                        </a:prstClr>
                      </a:outerShdw>
                    </a:effectLst>
                  </pic:spPr>
                </pic:pic>
              </a:graphicData>
            </a:graphic>
          </wp:inline>
        </w:drawing>
      </w:r>
    </w:p>
    <w:p w14:paraId="4259195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6F2E39EE"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After adding the view, look in Solution Explorer, and notice that </w:t>
      </w:r>
      <w:r w:rsidRPr="00260FC2">
        <w:rPr>
          <w:rFonts w:ascii="Arial" w:eastAsia="Times New Roman" w:hAnsi="Arial" w:cs="Arial"/>
          <w:b/>
          <w:sz w:val="24"/>
          <w:szCs w:val="24"/>
        </w:rPr>
        <w:t>Index.cshtml</w:t>
      </w:r>
      <w:r w:rsidRPr="00260FC2">
        <w:rPr>
          <w:rFonts w:ascii="Arial" w:eastAsia="Times New Roman" w:hAnsi="Arial" w:cs="Arial"/>
          <w:sz w:val="24"/>
          <w:szCs w:val="24"/>
        </w:rPr>
        <w:t xml:space="preserve"> was added to the Phones subfolder of the </w:t>
      </w:r>
      <w:r w:rsidRPr="00260FC2">
        <w:rPr>
          <w:rFonts w:ascii="Arial" w:eastAsia="Times New Roman" w:hAnsi="Arial" w:cs="Arial"/>
          <w:b/>
          <w:sz w:val="24"/>
          <w:szCs w:val="24"/>
        </w:rPr>
        <w:t>Views</w:t>
      </w:r>
      <w:r w:rsidRPr="00260FC2">
        <w:rPr>
          <w:rFonts w:ascii="Arial" w:eastAsia="Times New Roman" w:hAnsi="Arial" w:cs="Arial"/>
          <w:sz w:val="24"/>
          <w:szCs w:val="24"/>
        </w:rPr>
        <w:t xml:space="preserve"> folder.</w:t>
      </w:r>
    </w:p>
    <w:p w14:paraId="5B714E0E"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At this point in time, you can probably run the project (Ctrl+F5) to load it in a browser. If all is well, you will see your list of phone objects.</w:t>
      </w:r>
    </w:p>
    <w:p w14:paraId="4CABF70B" w14:textId="2A456286"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r w:rsidR="00CF601C">
        <w:rPr>
          <w:noProof/>
        </w:rPr>
        <w:drawing>
          <wp:inline distT="0" distB="0" distL="0" distR="0" wp14:anchorId="74228464" wp14:editId="45CC0182">
            <wp:extent cx="6985681" cy="2331720"/>
            <wp:effectExtent l="95250" t="57150" r="24765" b="49530"/>
            <wp:docPr id="39" name="Picture 39" descr="C:\Users\weiso\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iso\AppData\Local\Microsoft\Windows\INetCacheContent.Word\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009757" cy="2339756"/>
                    </a:xfrm>
                    <a:prstGeom prst="rect">
                      <a:avLst/>
                    </a:prstGeom>
                    <a:noFill/>
                    <a:ln>
                      <a:noFill/>
                    </a:ln>
                    <a:effectLst>
                      <a:outerShdw blurRad="50800" dist="38100" dir="10800000" algn="r" rotWithShape="0">
                        <a:prstClr val="black">
                          <a:alpha val="40000"/>
                        </a:prstClr>
                      </a:outerShdw>
                    </a:effectLst>
                  </pic:spPr>
                </pic:pic>
              </a:graphicData>
            </a:graphic>
          </wp:inline>
        </w:drawing>
      </w:r>
    </w:p>
    <w:p w14:paraId="7C314A44" w14:textId="77777777" w:rsidR="00105A99" w:rsidRPr="002337DE" w:rsidRDefault="00105A99"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lastRenderedPageBreak/>
        <w:t>Fixes that you could do to this view</w:t>
      </w:r>
    </w:p>
    <w:p w14:paraId="09FB1AC7"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generated view is very generic. Its title is lame, so you should change it to something that’s meaningful, in the view source code.</w:t>
      </w:r>
    </w:p>
    <w:p w14:paraId="013EF261"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Also, we will NOT be doing “Edit” or “Delete” tasks in this assignment. Therefore, you can remove (or comment out) those hyperlinks.</w:t>
      </w:r>
    </w:p>
    <w:p w14:paraId="66E51B8C"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7E5EBF6B" w14:textId="77777777" w:rsidR="00105A99" w:rsidRPr="00260FC2" w:rsidRDefault="00105A99" w:rsidP="00AA7CF3">
      <w:pPr>
        <w:pStyle w:val="Heading2"/>
        <w:rPr>
          <w:rFonts w:ascii="Arial" w:hAnsi="Arial" w:cs="Arial"/>
          <w:color w:val="002060"/>
          <w:sz w:val="32"/>
          <w:szCs w:val="32"/>
        </w:rPr>
      </w:pPr>
      <w:r w:rsidRPr="00260FC2">
        <w:rPr>
          <w:rFonts w:ascii="Arial" w:hAnsi="Arial" w:cs="Arial"/>
          <w:color w:val="002060"/>
          <w:sz w:val="32"/>
          <w:szCs w:val="32"/>
        </w:rPr>
        <w:t>Display one phone object</w:t>
      </w:r>
    </w:p>
    <w:p w14:paraId="13E27751"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w:t>
      </w:r>
      <w:r w:rsidRPr="00260FC2">
        <w:rPr>
          <w:rFonts w:ascii="Arial" w:eastAsia="Times New Roman" w:hAnsi="Arial" w:cs="Arial"/>
          <w:b/>
          <w:bCs/>
          <w:sz w:val="24"/>
          <w:szCs w:val="24"/>
        </w:rPr>
        <w:t>Details()</w:t>
      </w:r>
      <w:r w:rsidRPr="00260FC2">
        <w:rPr>
          <w:rFonts w:ascii="Arial" w:eastAsia="Times New Roman" w:hAnsi="Arial" w:cs="Arial"/>
          <w:sz w:val="24"/>
          <w:szCs w:val="24"/>
        </w:rPr>
        <w:t xml:space="preserve"> method will enable us to display </w:t>
      </w:r>
      <w:r w:rsidRPr="00260FC2">
        <w:rPr>
          <w:rFonts w:ascii="Arial" w:eastAsia="Times New Roman" w:hAnsi="Arial" w:cs="Arial"/>
          <w:b/>
          <w:sz w:val="24"/>
          <w:szCs w:val="24"/>
        </w:rPr>
        <w:t>one specific object</w:t>
      </w:r>
      <w:r w:rsidRPr="00260FC2">
        <w:rPr>
          <w:rFonts w:ascii="Arial" w:eastAsia="Times New Roman" w:hAnsi="Arial" w:cs="Arial"/>
          <w:sz w:val="24"/>
          <w:szCs w:val="24"/>
        </w:rPr>
        <w:t xml:space="preserve"> in a collection. The generated code includes the statement “return View();”, which causes this method’s view to be generated and returned to the browser user.</w:t>
      </w:r>
    </w:p>
    <w:p w14:paraId="7208133F"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If you need to pass data to the view – and yes, we do – include it as an argument. Therefore</w:t>
      </w:r>
      <w:r w:rsidRPr="00260FC2">
        <w:rPr>
          <w:rFonts w:ascii="Arial" w:eastAsia="Times New Roman" w:hAnsi="Arial" w:cs="Arial"/>
          <w:b/>
          <w:sz w:val="24"/>
          <w:szCs w:val="24"/>
        </w:rPr>
        <w:t>, pass a single phone object to the view</w:t>
      </w:r>
      <w:r w:rsidRPr="00260FC2">
        <w:rPr>
          <w:rFonts w:ascii="Arial" w:eastAsia="Times New Roman" w:hAnsi="Arial" w:cs="Arial"/>
          <w:sz w:val="24"/>
          <w:szCs w:val="24"/>
        </w:rPr>
        <w:t>.</w:t>
      </w:r>
    </w:p>
    <w:p w14:paraId="3AD75A43"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Now, think about this: The method includes an “id” parameter, so that we can match it to some identifier that we have in the object. We do have an identifier in the object, and we could search for it, but let’s keep it simple. Let’s use index-based access to the collection instead.</w:t>
      </w:r>
    </w:p>
    <w:p w14:paraId="72AE9846"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Each object in the “Phones” collection can be accessed by index.</w:t>
      </w:r>
    </w:p>
    <w:p w14:paraId="2F14B0C3" w14:textId="77777777" w:rsidR="00105A99" w:rsidRPr="00260FC2" w:rsidRDefault="00105A99" w:rsidP="00105A99">
      <w:pPr>
        <w:numPr>
          <w:ilvl w:val="0"/>
          <w:numId w:val="1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BlackBerry phone object was added with Id 1, but it’s at index 0 in the collection.</w:t>
      </w:r>
    </w:p>
    <w:p w14:paraId="47CE0214" w14:textId="77777777" w:rsidR="00105A99" w:rsidRPr="00260FC2" w:rsidRDefault="00105A99" w:rsidP="00105A99">
      <w:pPr>
        <w:numPr>
          <w:ilvl w:val="0"/>
          <w:numId w:val="1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Samsung phone object was added with Id 2, but it’s at index 1 in the collection</w:t>
      </w:r>
    </w:p>
    <w:p w14:paraId="45329FEB" w14:textId="77777777" w:rsidR="00105A99" w:rsidRPr="00260FC2" w:rsidRDefault="00105A99" w:rsidP="00105A99">
      <w:pPr>
        <w:numPr>
          <w:ilvl w:val="0"/>
          <w:numId w:val="11"/>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And so on…</w:t>
      </w:r>
    </w:p>
    <w:p w14:paraId="422DCE5E"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Therefore, this is probably the object that we want to pass to the view: Phones[id – 1]</w:t>
      </w:r>
    </w:p>
    <w:p w14:paraId="7252B760"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Does the source code for the view exist? Not yet. We’ll do that now. With the cursor positioned </w:t>
      </w:r>
      <w:r w:rsidRPr="00260FC2">
        <w:rPr>
          <w:rFonts w:ascii="Arial" w:eastAsia="Times New Roman" w:hAnsi="Arial" w:cs="Arial"/>
          <w:b/>
          <w:bCs/>
          <w:sz w:val="24"/>
          <w:szCs w:val="24"/>
        </w:rPr>
        <w:t>within</w:t>
      </w:r>
      <w:r w:rsidRPr="00260FC2">
        <w:rPr>
          <w:rFonts w:ascii="Arial" w:eastAsia="Times New Roman" w:hAnsi="Arial" w:cs="Arial"/>
          <w:sz w:val="24"/>
          <w:szCs w:val="24"/>
        </w:rPr>
        <w:t> the Details() method’s code block, right-click, and choose “Add View”. A dialog appears, and must be completed as shown:</w:t>
      </w:r>
    </w:p>
    <w:p w14:paraId="6A51C5CC"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lastRenderedPageBreak/>
        <w:drawing>
          <wp:inline distT="0" distB="0" distL="0" distR="0" wp14:editId="697EA886">
            <wp:extent cx="6994388" cy="3901440"/>
            <wp:effectExtent l="95250" t="57150" r="16510" b="60960"/>
            <wp:docPr id="24" name="Picture 24" descr="assign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ssign1-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016662" cy="3913864"/>
                    </a:xfrm>
                    <a:prstGeom prst="rect">
                      <a:avLst/>
                    </a:prstGeom>
                    <a:noFill/>
                    <a:ln>
                      <a:noFill/>
                    </a:ln>
                    <a:effectLst>
                      <a:outerShdw blurRad="50800" dist="38100" dir="10800000" algn="r" rotWithShape="0">
                        <a:prstClr val="black">
                          <a:alpha val="40000"/>
                        </a:prstClr>
                      </a:outerShdw>
                    </a:effectLst>
                  </pic:spPr>
                </pic:pic>
              </a:graphicData>
            </a:graphic>
          </wp:inline>
        </w:drawing>
      </w:r>
    </w:p>
    <w:p w14:paraId="5E1E20E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44E189DF"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After adding the view, look in Solution Explorer, and notice that </w:t>
      </w:r>
      <w:r w:rsidRPr="00260FC2">
        <w:rPr>
          <w:rFonts w:ascii="Arial" w:eastAsia="Times New Roman" w:hAnsi="Arial" w:cs="Arial"/>
          <w:b/>
          <w:sz w:val="24"/>
          <w:szCs w:val="24"/>
        </w:rPr>
        <w:t>Details.cshtml</w:t>
      </w:r>
      <w:r w:rsidRPr="00260FC2">
        <w:rPr>
          <w:rFonts w:ascii="Arial" w:eastAsia="Times New Roman" w:hAnsi="Arial" w:cs="Arial"/>
          <w:sz w:val="24"/>
          <w:szCs w:val="24"/>
        </w:rPr>
        <w:t xml:space="preserve"> was added to the Phones subfolder of the Views folder.</w:t>
      </w:r>
    </w:p>
    <w:p w14:paraId="1B731A30"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At this point in time, you can probably run the project (Ctrl+F5) to load it in a browser.</w:t>
      </w:r>
    </w:p>
    <w:p w14:paraId="29C065AD"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You will probably see an error page. That’s easy to fix. Look at the URL – it does not have the identifier parameter. Add it, for example: /phones/details/2</w:t>
      </w:r>
    </w:p>
    <w:p w14:paraId="55096734"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If all is well, you will see the specific object.</w:t>
      </w:r>
    </w:p>
    <w:p w14:paraId="27FD71E0" w14:textId="00411CFA" w:rsidR="00CF601C" w:rsidRDefault="00CF601C" w:rsidP="00105A99">
      <w:pPr>
        <w:spacing w:before="100" w:beforeAutospacing="1" w:after="100" w:afterAutospacing="1" w:line="240" w:lineRule="auto"/>
        <w:rPr>
          <w:rFonts w:ascii="Arial" w:eastAsia="Times New Roman" w:hAnsi="Arial" w:cs="Arial"/>
          <w:b/>
          <w:bCs/>
          <w:sz w:val="28"/>
          <w:szCs w:val="24"/>
        </w:rPr>
      </w:pPr>
      <w:r>
        <w:rPr>
          <w:noProof/>
        </w:rPr>
        <w:lastRenderedPageBreak/>
        <w:drawing>
          <wp:inline distT="0" distB="0" distL="0" distR="0" wp14:anchorId="7E3CC052" wp14:editId="7FA5A62F">
            <wp:extent cx="6995160" cy="2331720"/>
            <wp:effectExtent l="95250" t="57150" r="15240" b="49530"/>
            <wp:docPr id="40" name="Picture 40" descr="C:\Users\weis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iso\AppData\Local\Microsoft\Windows\INetCacheContent.Word\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95160" cy="2331720"/>
                    </a:xfrm>
                    <a:prstGeom prst="rect">
                      <a:avLst/>
                    </a:prstGeom>
                    <a:noFill/>
                    <a:ln>
                      <a:noFill/>
                    </a:ln>
                    <a:effectLst>
                      <a:outerShdw blurRad="50800" dist="38100" dir="10800000" algn="r" rotWithShape="0">
                        <a:prstClr val="black">
                          <a:alpha val="40000"/>
                        </a:prstClr>
                      </a:outerShdw>
                    </a:effectLst>
                  </pic:spPr>
                </pic:pic>
              </a:graphicData>
            </a:graphic>
          </wp:inline>
        </w:drawing>
      </w:r>
    </w:p>
    <w:p w14:paraId="5997C43A" w14:textId="77777777" w:rsidR="00CF601C" w:rsidRDefault="00CF601C" w:rsidP="00105A99">
      <w:pPr>
        <w:spacing w:before="100" w:beforeAutospacing="1" w:after="100" w:afterAutospacing="1" w:line="240" w:lineRule="auto"/>
        <w:rPr>
          <w:rFonts w:ascii="Arial" w:eastAsia="Times New Roman" w:hAnsi="Arial" w:cs="Arial"/>
          <w:b/>
          <w:bCs/>
          <w:sz w:val="28"/>
          <w:szCs w:val="24"/>
        </w:rPr>
      </w:pPr>
    </w:p>
    <w:p w14:paraId="0F6D761E" w14:textId="655DC692" w:rsidR="00105A99" w:rsidRPr="002337DE" w:rsidRDefault="00105A99"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Fixes that you could do to this view</w:t>
      </w:r>
    </w:p>
    <w:p w14:paraId="7559256D"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generated view is very generic. Its title is lame, so you should change it to something that’s meaningful, in the view source code.</w:t>
      </w:r>
    </w:p>
    <w:p w14:paraId="77FDC034"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Also, we will NOT be doing the “Edit” task in this assignment. Therefore, you can remove (or comment out) that hyperlink.</w:t>
      </w:r>
    </w:p>
    <w:p w14:paraId="5CC38399" w14:textId="77777777" w:rsidR="00DC7988" w:rsidRPr="002337DE" w:rsidRDefault="00DC7988" w:rsidP="00105A99">
      <w:pPr>
        <w:spacing w:before="100" w:beforeAutospacing="1" w:after="100" w:afterAutospacing="1" w:line="240" w:lineRule="auto"/>
        <w:rPr>
          <w:rFonts w:ascii="Arial" w:eastAsia="Times New Roman" w:hAnsi="Arial" w:cs="Arial"/>
          <w:sz w:val="2"/>
          <w:szCs w:val="24"/>
        </w:rPr>
      </w:pPr>
    </w:p>
    <w:p w14:paraId="539C7666" w14:textId="77777777" w:rsidR="00105A99" w:rsidRPr="00260FC2" w:rsidRDefault="00105A99" w:rsidP="00E52C42">
      <w:pPr>
        <w:pStyle w:val="Heading2"/>
        <w:rPr>
          <w:rFonts w:ascii="Arial" w:hAnsi="Arial" w:cs="Arial"/>
          <w:color w:val="002060"/>
          <w:sz w:val="32"/>
          <w:szCs w:val="32"/>
        </w:rPr>
      </w:pPr>
      <w:r w:rsidRPr="00260FC2">
        <w:rPr>
          <w:rFonts w:ascii="Arial" w:hAnsi="Arial" w:cs="Arial"/>
          <w:color w:val="002060"/>
          <w:sz w:val="32"/>
          <w:szCs w:val="32"/>
        </w:rPr>
        <w:t>Create a new phone object</w:t>
      </w:r>
    </w:p>
    <w:p w14:paraId="3476FD86"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As noted above, the “add new” use case is handled by </w:t>
      </w:r>
      <w:r w:rsidRPr="00260FC2">
        <w:rPr>
          <w:rFonts w:ascii="Arial" w:eastAsia="Times New Roman" w:hAnsi="Arial" w:cs="Arial"/>
          <w:b/>
          <w:sz w:val="24"/>
          <w:szCs w:val="24"/>
        </w:rPr>
        <w:t>a pair of Create() methods</w:t>
      </w:r>
      <w:r w:rsidRPr="00260FC2">
        <w:rPr>
          <w:rFonts w:ascii="Arial" w:eastAsia="Times New Roman" w:hAnsi="Arial" w:cs="Arial"/>
          <w:sz w:val="24"/>
          <w:szCs w:val="24"/>
        </w:rPr>
        <w:t>:</w:t>
      </w:r>
    </w:p>
    <w:p w14:paraId="53E8C8AF"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first method, with no parameters, handles the </w:t>
      </w:r>
      <w:r w:rsidRPr="00260FC2">
        <w:rPr>
          <w:rFonts w:ascii="Arial" w:eastAsia="Times New Roman" w:hAnsi="Arial" w:cs="Arial"/>
          <w:b/>
          <w:sz w:val="24"/>
          <w:szCs w:val="24"/>
        </w:rPr>
        <w:t>GET request</w:t>
      </w:r>
      <w:r w:rsidRPr="00260FC2">
        <w:rPr>
          <w:rFonts w:ascii="Arial" w:eastAsia="Times New Roman" w:hAnsi="Arial" w:cs="Arial"/>
          <w:sz w:val="24"/>
          <w:szCs w:val="24"/>
        </w:rPr>
        <w:t xml:space="preserve">. Its purpose is </w:t>
      </w:r>
      <w:r w:rsidRPr="00260FC2">
        <w:rPr>
          <w:rFonts w:ascii="Arial" w:eastAsia="Times New Roman" w:hAnsi="Arial" w:cs="Arial"/>
          <w:sz w:val="24"/>
          <w:szCs w:val="24"/>
          <w:u w:val="single"/>
        </w:rPr>
        <w:t>to display the HTML Form</w:t>
      </w:r>
      <w:r w:rsidRPr="00260FC2">
        <w:rPr>
          <w:rFonts w:ascii="Arial" w:eastAsia="Times New Roman" w:hAnsi="Arial" w:cs="Arial"/>
          <w:sz w:val="24"/>
          <w:szCs w:val="24"/>
        </w:rPr>
        <w:t xml:space="preserve"> to the browser user. If we want to prepare and send data to the view – for example, with initial data – we can create, configure, and send an object as an argument to the “return View();” statement.</w:t>
      </w:r>
    </w:p>
    <w:p w14:paraId="2467B49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second method, with the FormCollection parameter, handles </w:t>
      </w:r>
      <w:r w:rsidRPr="00260FC2">
        <w:rPr>
          <w:rFonts w:ascii="Arial" w:eastAsia="Times New Roman" w:hAnsi="Arial" w:cs="Arial"/>
          <w:b/>
          <w:sz w:val="24"/>
          <w:szCs w:val="24"/>
        </w:rPr>
        <w:t>the POST request</w:t>
      </w:r>
      <w:r w:rsidRPr="00260FC2">
        <w:rPr>
          <w:rFonts w:ascii="Arial" w:eastAsia="Times New Roman" w:hAnsi="Arial" w:cs="Arial"/>
          <w:sz w:val="24"/>
          <w:szCs w:val="24"/>
        </w:rPr>
        <w:t xml:space="preserve">. Its purpose </w:t>
      </w:r>
      <w:r w:rsidRPr="00260FC2">
        <w:rPr>
          <w:rFonts w:ascii="Arial" w:eastAsia="Times New Roman" w:hAnsi="Arial" w:cs="Arial"/>
          <w:sz w:val="24"/>
          <w:szCs w:val="24"/>
          <w:u w:val="single"/>
        </w:rPr>
        <w:t>is to accept the data</w:t>
      </w:r>
      <w:r w:rsidRPr="00260FC2">
        <w:rPr>
          <w:rFonts w:ascii="Arial" w:eastAsia="Times New Roman" w:hAnsi="Arial" w:cs="Arial"/>
          <w:sz w:val="24"/>
          <w:szCs w:val="24"/>
        </w:rPr>
        <w:t xml:space="preserve"> that the browser user entered, and do something with it.</w:t>
      </w:r>
    </w:p>
    <w:p w14:paraId="39880EF3" w14:textId="77777777" w:rsidR="00105A99" w:rsidRPr="002337DE" w:rsidRDefault="00105A99" w:rsidP="00105A99">
      <w:pPr>
        <w:spacing w:before="100" w:beforeAutospacing="1" w:after="100" w:afterAutospacing="1" w:line="240" w:lineRule="auto"/>
        <w:rPr>
          <w:rFonts w:ascii="Arial" w:eastAsia="Times New Roman" w:hAnsi="Arial" w:cs="Arial"/>
          <w:sz w:val="2"/>
          <w:szCs w:val="24"/>
        </w:rPr>
      </w:pPr>
      <w:r w:rsidRPr="002337DE">
        <w:rPr>
          <w:rFonts w:ascii="Arial" w:eastAsia="Times New Roman" w:hAnsi="Arial" w:cs="Arial"/>
          <w:sz w:val="2"/>
          <w:szCs w:val="24"/>
        </w:rPr>
        <w:t> </w:t>
      </w:r>
    </w:p>
    <w:p w14:paraId="33B2510D" w14:textId="77777777" w:rsidR="00105A99" w:rsidRPr="002337DE" w:rsidRDefault="00105A99"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Work with the method that handles the GET request</w:t>
      </w:r>
    </w:p>
    <w:p w14:paraId="5ADC3238"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We suggest that yes, it would be easier for the browser user, if you were to send some initial data to the view in this method. Why? It becomes easier to enter a date-and-time value.</w:t>
      </w:r>
    </w:p>
    <w:p w14:paraId="4C7F67A8"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Therefore, you </w:t>
      </w:r>
      <w:r w:rsidRPr="00260FC2">
        <w:rPr>
          <w:rFonts w:ascii="Arial" w:eastAsia="Times New Roman" w:hAnsi="Arial" w:cs="Arial"/>
          <w:b/>
          <w:sz w:val="24"/>
          <w:szCs w:val="24"/>
        </w:rPr>
        <w:t>can pass a new phone object</w:t>
      </w:r>
      <w:r w:rsidRPr="00260FC2">
        <w:rPr>
          <w:rFonts w:ascii="Arial" w:eastAsia="Times New Roman" w:hAnsi="Arial" w:cs="Arial"/>
          <w:sz w:val="24"/>
          <w:szCs w:val="24"/>
        </w:rPr>
        <w:t xml:space="preserve"> to the view (e.g. “new PhoneBase()”).</w:t>
      </w:r>
    </w:p>
    <w:p w14:paraId="4EB885A7"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 xml:space="preserve">Does the source code for the view exist? Not yet. We’ll do that now. With the cursor positioned </w:t>
      </w:r>
      <w:r w:rsidRPr="00260FC2">
        <w:rPr>
          <w:rFonts w:ascii="Arial" w:eastAsia="Times New Roman" w:hAnsi="Arial" w:cs="Arial"/>
          <w:b/>
          <w:bCs/>
          <w:sz w:val="24"/>
          <w:szCs w:val="24"/>
        </w:rPr>
        <w:t>within</w:t>
      </w:r>
      <w:r w:rsidRPr="00260FC2">
        <w:rPr>
          <w:rFonts w:ascii="Arial" w:eastAsia="Times New Roman" w:hAnsi="Arial" w:cs="Arial"/>
          <w:sz w:val="24"/>
          <w:szCs w:val="24"/>
        </w:rPr>
        <w:t> the Create() method’s code block, right-click, and choose “Add View”. A dialog appears, and must be completed as shown:</w:t>
      </w:r>
    </w:p>
    <w:p w14:paraId="17EC278B"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14:editId="4DCF9D64">
            <wp:extent cx="7005712" cy="3642360"/>
            <wp:effectExtent l="95250" t="57150" r="24130" b="53340"/>
            <wp:docPr id="26" name="Picture 26" descr="assign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ssign1-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99081" cy="3742895"/>
                    </a:xfrm>
                    <a:prstGeom prst="rect">
                      <a:avLst/>
                    </a:prstGeom>
                    <a:noFill/>
                    <a:ln>
                      <a:noFill/>
                    </a:ln>
                    <a:effectLst>
                      <a:outerShdw blurRad="50800" dist="38100" dir="10800000" algn="r" rotWithShape="0">
                        <a:prstClr val="black">
                          <a:alpha val="40000"/>
                        </a:prstClr>
                      </a:outerShdw>
                    </a:effectLst>
                  </pic:spPr>
                </pic:pic>
              </a:graphicData>
            </a:graphic>
          </wp:inline>
        </w:drawing>
      </w:r>
    </w:p>
    <w:p w14:paraId="59B5CB1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After adding the view, look in Solution Explorer, and notice that Create.cshtml was added to the Phones subfolder of the Views folder.</w:t>
      </w:r>
    </w:p>
    <w:p w14:paraId="2E3D627D"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At this point in time, you can probably run the project (Ctrl+F5) to load it in a browser. If all is well, you will see an HTML Form.</w:t>
      </w:r>
    </w:p>
    <w:p w14:paraId="5FC423C1" w14:textId="5CF94934" w:rsidR="00105A99"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 </w:t>
      </w:r>
      <w:r w:rsidR="00ED46A3">
        <w:rPr>
          <w:noProof/>
        </w:rPr>
        <w:drawing>
          <wp:inline distT="0" distB="0" distL="0" distR="0" wp14:anchorId="4B6FBBDA" wp14:editId="4B1371E3">
            <wp:extent cx="6970825" cy="3299460"/>
            <wp:effectExtent l="95250" t="57150" r="20955" b="53340"/>
            <wp:docPr id="41" name="Picture 41" descr="C:\Users\weiso\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iso\AppData\Local\Microsoft\Windows\INetCacheContent.Word\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98251" cy="3312441"/>
                    </a:xfrm>
                    <a:prstGeom prst="rect">
                      <a:avLst/>
                    </a:prstGeom>
                    <a:noFill/>
                    <a:ln>
                      <a:noFill/>
                    </a:ln>
                    <a:effectLst>
                      <a:outerShdw blurRad="50800" dist="38100" dir="10800000" algn="r" rotWithShape="0">
                        <a:prstClr val="black">
                          <a:alpha val="40000"/>
                        </a:prstClr>
                      </a:outerShdw>
                    </a:effectLst>
                  </pic:spPr>
                </pic:pic>
              </a:graphicData>
            </a:graphic>
          </wp:inline>
        </w:drawing>
      </w:r>
    </w:p>
    <w:p w14:paraId="627A302C" w14:textId="77777777" w:rsidR="00ED46A3" w:rsidRPr="00260FC2" w:rsidRDefault="00ED46A3" w:rsidP="00105A99">
      <w:pPr>
        <w:spacing w:before="100" w:beforeAutospacing="1" w:after="100" w:afterAutospacing="1" w:line="240" w:lineRule="auto"/>
        <w:rPr>
          <w:rFonts w:ascii="Arial" w:eastAsia="Times New Roman" w:hAnsi="Arial" w:cs="Arial"/>
          <w:sz w:val="24"/>
          <w:szCs w:val="24"/>
        </w:rPr>
      </w:pPr>
    </w:p>
    <w:p w14:paraId="029C7FCE" w14:textId="77777777" w:rsidR="00105A99" w:rsidRPr="002337DE" w:rsidRDefault="00105A99"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Fixes that you could do to this view</w:t>
      </w:r>
    </w:p>
    <w:p w14:paraId="48DFA966"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generated view is very generic. Its title is lame, so you should change it to something that’s meaningful, in the view source code.</w:t>
      </w:r>
    </w:p>
    <w:p w14:paraId="4772844D" w14:textId="77777777" w:rsidR="00105A99" w:rsidRPr="002337DE" w:rsidRDefault="00105A99" w:rsidP="00105A99">
      <w:pPr>
        <w:spacing w:before="100" w:beforeAutospacing="1" w:after="100" w:afterAutospacing="1" w:line="240" w:lineRule="auto"/>
        <w:rPr>
          <w:rFonts w:ascii="Arial" w:eastAsia="Times New Roman" w:hAnsi="Arial" w:cs="Arial"/>
          <w:sz w:val="28"/>
          <w:szCs w:val="24"/>
        </w:rPr>
      </w:pPr>
      <w:r w:rsidRPr="002337DE">
        <w:rPr>
          <w:rFonts w:ascii="Arial" w:eastAsia="Times New Roman" w:hAnsi="Arial" w:cs="Arial"/>
          <w:b/>
          <w:bCs/>
          <w:sz w:val="28"/>
          <w:szCs w:val="24"/>
        </w:rPr>
        <w:t>Work with the method that handles the POST request</w:t>
      </w:r>
    </w:p>
    <w:p w14:paraId="0F4A4B14"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As noted above, the Create() method with the FormCollection parameter handles data that the browser user sends or submits. The method is preceded by a code statement </w:t>
      </w:r>
      <w:r w:rsidRPr="00260FC2">
        <w:rPr>
          <w:rFonts w:ascii="Arial" w:eastAsia="Times New Roman" w:hAnsi="Arial" w:cs="Arial"/>
          <w:b/>
          <w:sz w:val="24"/>
          <w:szCs w:val="24"/>
        </w:rPr>
        <w:t>[HttpPost]</w:t>
      </w:r>
      <w:r w:rsidRPr="00260FC2">
        <w:rPr>
          <w:rFonts w:ascii="Arial" w:eastAsia="Times New Roman" w:hAnsi="Arial" w:cs="Arial"/>
          <w:sz w:val="24"/>
          <w:szCs w:val="24"/>
        </w:rPr>
        <w:t xml:space="preserve"> which ensures that this happens.</w:t>
      </w:r>
    </w:p>
    <w:p w14:paraId="302EEE3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w:t>
      </w:r>
      <w:r w:rsidRPr="00260FC2">
        <w:rPr>
          <w:rFonts w:ascii="Arial" w:eastAsia="Times New Roman" w:hAnsi="Arial" w:cs="Arial"/>
          <w:b/>
          <w:sz w:val="24"/>
          <w:szCs w:val="24"/>
        </w:rPr>
        <w:t>FormCollection</w:t>
      </w:r>
      <w:r w:rsidRPr="00260FC2">
        <w:rPr>
          <w:rFonts w:ascii="Arial" w:eastAsia="Times New Roman" w:hAnsi="Arial" w:cs="Arial"/>
          <w:sz w:val="24"/>
          <w:szCs w:val="24"/>
        </w:rPr>
        <w:t xml:space="preserve"> parameter is a collection property, of key-value pairs:</w:t>
      </w:r>
    </w:p>
    <w:p w14:paraId="1375BDC7" w14:textId="77777777" w:rsidR="00105A99" w:rsidRPr="00260FC2" w:rsidRDefault="00105A99" w:rsidP="00105A99">
      <w:pPr>
        <w:numPr>
          <w:ilvl w:val="0"/>
          <w:numId w:val="12"/>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The key names are found in the “name” attribute in the HTML Form element – they also </w:t>
      </w:r>
      <w:r w:rsidRPr="00260FC2">
        <w:rPr>
          <w:rFonts w:ascii="Arial" w:eastAsia="Times New Roman" w:hAnsi="Arial" w:cs="Arial"/>
          <w:b/>
          <w:sz w:val="24"/>
          <w:szCs w:val="24"/>
        </w:rPr>
        <w:t>match up</w:t>
      </w:r>
      <w:r w:rsidRPr="00260FC2">
        <w:rPr>
          <w:rFonts w:ascii="Arial" w:eastAsia="Times New Roman" w:hAnsi="Arial" w:cs="Arial"/>
          <w:sz w:val="24"/>
          <w:szCs w:val="24"/>
        </w:rPr>
        <w:t xml:space="preserve"> exactly to the property name in the </w:t>
      </w:r>
      <w:r w:rsidRPr="00260FC2">
        <w:rPr>
          <w:rFonts w:ascii="Arial" w:eastAsia="Times New Roman" w:hAnsi="Arial" w:cs="Arial"/>
          <w:b/>
          <w:sz w:val="24"/>
          <w:szCs w:val="24"/>
        </w:rPr>
        <w:t>PhoneBase</w:t>
      </w:r>
      <w:r w:rsidRPr="00260FC2">
        <w:rPr>
          <w:rFonts w:ascii="Arial" w:eastAsia="Times New Roman" w:hAnsi="Arial" w:cs="Arial"/>
          <w:sz w:val="24"/>
          <w:szCs w:val="24"/>
        </w:rPr>
        <w:t xml:space="preserve"> class – convenient, huh?</w:t>
      </w:r>
    </w:p>
    <w:p w14:paraId="26FE3032" w14:textId="77777777" w:rsidR="00105A99" w:rsidRPr="00260FC2" w:rsidRDefault="00105A99" w:rsidP="00105A99">
      <w:pPr>
        <w:numPr>
          <w:ilvl w:val="0"/>
          <w:numId w:val="12"/>
        </w:num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values are strings</w:t>
      </w:r>
    </w:p>
    <w:p w14:paraId="008BAAC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Each item in the FormCollection can be dereferenced (accessed) with a </w:t>
      </w:r>
      <w:r w:rsidRPr="00260FC2">
        <w:rPr>
          <w:rFonts w:ascii="Arial" w:eastAsia="Times New Roman" w:hAnsi="Arial" w:cs="Arial"/>
          <w:i/>
          <w:iCs/>
          <w:sz w:val="24"/>
          <w:szCs w:val="24"/>
        </w:rPr>
        <w:t>named</w:t>
      </w:r>
      <w:r w:rsidRPr="00260FC2">
        <w:rPr>
          <w:rFonts w:ascii="Arial" w:eastAsia="Times New Roman" w:hAnsi="Arial" w:cs="Arial"/>
          <w:sz w:val="24"/>
          <w:szCs w:val="24"/>
        </w:rPr>
        <w:t xml:space="preserve"> indexer, using the key name.</w:t>
      </w:r>
    </w:p>
    <w:p w14:paraId="0923927A" w14:textId="77777777" w:rsidR="00105A99" w:rsidRPr="00260FC2" w:rsidRDefault="00105A99" w:rsidP="00105A99">
      <w:pPr>
        <w:spacing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In the past, using PHP, you got access to data in the $_POST variable. Similar concept.</w:t>
      </w:r>
    </w:p>
    <w:p w14:paraId="34B7014D"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 first task is to create a new, empty phone object. Then, configure its unique identifier:</w:t>
      </w:r>
    </w:p>
    <w:p w14:paraId="6BB9C80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lastRenderedPageBreak/>
        <w:drawing>
          <wp:inline distT="0" distB="0" distL="0" distR="0" wp14:editId="58AE74BF">
            <wp:extent cx="6916522" cy="929640"/>
            <wp:effectExtent l="133350" t="76200" r="132080" b="80010"/>
            <wp:docPr id="28" name="Picture 28" descr="assign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ssign1-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922981" cy="930508"/>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13C20C1" w14:textId="77777777" w:rsidR="00105A99" w:rsidRPr="00260FC2" w:rsidRDefault="00105A99" w:rsidP="00105A99">
      <w:pPr>
        <w:spacing w:before="100" w:beforeAutospacing="1" w:after="100" w:afterAutospacing="1" w:line="240" w:lineRule="auto"/>
        <w:rPr>
          <w:rFonts w:ascii="Arial" w:eastAsia="Times New Roman" w:hAnsi="Arial" w:cs="Arial"/>
          <w:sz w:val="4"/>
          <w:szCs w:val="24"/>
        </w:rPr>
      </w:pPr>
      <w:r w:rsidRPr="00260FC2">
        <w:rPr>
          <w:rFonts w:ascii="Arial" w:eastAsia="Times New Roman" w:hAnsi="Arial" w:cs="Arial"/>
          <w:sz w:val="12"/>
          <w:szCs w:val="24"/>
        </w:rPr>
        <w:t> </w:t>
      </w:r>
    </w:p>
    <w:p w14:paraId="0AC16AC0"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Next, configure the string and date-and-time properties of the phone object:</w:t>
      </w:r>
    </w:p>
    <w:p w14:paraId="39290B0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14:editId="1ADEA370">
            <wp:extent cx="6929120" cy="1424940"/>
            <wp:effectExtent l="133350" t="95250" r="138430" b="99060"/>
            <wp:docPr id="29" name="Picture 29" descr="assign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ssign1-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936380" cy="1426433"/>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6993674" w14:textId="77777777" w:rsidR="00105A99" w:rsidRPr="002337DE" w:rsidRDefault="00105A99" w:rsidP="00105A99">
      <w:pPr>
        <w:spacing w:before="100" w:beforeAutospacing="1" w:after="100" w:afterAutospacing="1" w:line="240" w:lineRule="auto"/>
        <w:rPr>
          <w:rFonts w:ascii="Arial" w:eastAsia="Times New Roman" w:hAnsi="Arial" w:cs="Arial"/>
          <w:sz w:val="8"/>
          <w:szCs w:val="24"/>
        </w:rPr>
      </w:pPr>
      <w:r w:rsidRPr="002337DE">
        <w:rPr>
          <w:rFonts w:ascii="Arial" w:eastAsia="Times New Roman" w:hAnsi="Arial" w:cs="Arial"/>
          <w:sz w:val="8"/>
          <w:szCs w:val="24"/>
        </w:rPr>
        <w:t> </w:t>
      </w:r>
    </w:p>
    <w:p w14:paraId="6ECAE657"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Then, configure the number properties, using the technique you learned in a recent class/session:</w:t>
      </w:r>
    </w:p>
    <w:p w14:paraId="78F38E83"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14:editId="620A9425">
            <wp:extent cx="6947183" cy="2613660"/>
            <wp:effectExtent l="133350" t="95250" r="139700" b="91440"/>
            <wp:docPr id="30" name="Picture 30" descr="assign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ssign1-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62345" cy="261936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2AF41FC" w14:textId="77777777" w:rsidR="00105A99" w:rsidRPr="00260FC2" w:rsidRDefault="00105A99" w:rsidP="00105A99">
      <w:pPr>
        <w:spacing w:before="100" w:beforeAutospacing="1" w:after="100" w:afterAutospacing="1" w:line="240" w:lineRule="auto"/>
        <w:rPr>
          <w:rFonts w:ascii="Arial" w:eastAsia="Times New Roman" w:hAnsi="Arial" w:cs="Arial"/>
          <w:sz w:val="18"/>
          <w:szCs w:val="24"/>
        </w:rPr>
      </w:pPr>
      <w:r w:rsidRPr="00260FC2">
        <w:rPr>
          <w:rFonts w:ascii="Arial" w:eastAsia="Times New Roman" w:hAnsi="Arial" w:cs="Arial"/>
          <w:sz w:val="18"/>
          <w:szCs w:val="24"/>
        </w:rPr>
        <w:t> </w:t>
      </w:r>
    </w:p>
    <w:p w14:paraId="088326E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At this point in time, you have a nicely-configured phone object. We need to add it to the in-memory collection. We should also tell the user about it – why don’t we pass the new object to the “Details” view? (We </w:t>
      </w:r>
      <w:r w:rsidRPr="00260FC2">
        <w:rPr>
          <w:rFonts w:ascii="Arial" w:eastAsia="Times New Roman" w:hAnsi="Arial" w:cs="Arial"/>
          <w:color w:val="FF0000"/>
          <w:sz w:val="24"/>
          <w:szCs w:val="24"/>
        </w:rPr>
        <w:t>cannot permanently store the object yet</w:t>
      </w:r>
      <w:r w:rsidRPr="00260FC2">
        <w:rPr>
          <w:rFonts w:ascii="Arial" w:eastAsia="Times New Roman" w:hAnsi="Arial" w:cs="Arial"/>
          <w:sz w:val="24"/>
          <w:szCs w:val="24"/>
        </w:rPr>
        <w:t xml:space="preserve">, but it would be nice to show </w:t>
      </w:r>
      <w:r w:rsidRPr="00260FC2">
        <w:rPr>
          <w:rFonts w:ascii="Arial" w:eastAsia="Times New Roman" w:hAnsi="Arial" w:cs="Arial"/>
          <w:sz w:val="24"/>
          <w:szCs w:val="24"/>
        </w:rPr>
        <w:lastRenderedPageBreak/>
        <w:t xml:space="preserve">the user that their work was accepted.) </w:t>
      </w:r>
      <w:r w:rsidRPr="00260FC2">
        <w:rPr>
          <w:rFonts w:ascii="Arial" w:eastAsia="Times New Roman" w:hAnsi="Arial" w:cs="Arial"/>
          <w:sz w:val="24"/>
          <w:szCs w:val="24"/>
          <w:u w:val="single"/>
        </w:rPr>
        <w:t>The View method has an overload which takes the name of a view (e.g. “Details”), and an object to pass on to that view</w:t>
      </w:r>
      <w:r w:rsidRPr="00260FC2">
        <w:rPr>
          <w:rFonts w:ascii="Arial" w:eastAsia="Times New Roman" w:hAnsi="Arial" w:cs="Arial"/>
          <w:sz w:val="24"/>
          <w:szCs w:val="24"/>
        </w:rPr>
        <w:t>.</w:t>
      </w:r>
    </w:p>
    <w:p w14:paraId="2A785B43"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drawing>
          <wp:inline distT="0" distB="0" distL="0" distR="0" wp14:editId="57951B61">
            <wp:extent cx="6924628" cy="1158240"/>
            <wp:effectExtent l="133350" t="76200" r="124460" b="80010"/>
            <wp:docPr id="31" name="Picture 31" descr="assign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ssign1-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42454" cy="1161222"/>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651F008"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xml:space="preserve">Incidentally, you just used a famous and awesome </w:t>
      </w:r>
      <w:r w:rsidRPr="00260FC2">
        <w:rPr>
          <w:rFonts w:ascii="Arial" w:eastAsia="Times New Roman" w:hAnsi="Arial" w:cs="Arial"/>
          <w:b/>
          <w:sz w:val="24"/>
          <w:szCs w:val="24"/>
        </w:rPr>
        <w:t>web app pattern</w:t>
      </w:r>
      <w:r w:rsidRPr="00260FC2">
        <w:rPr>
          <w:rFonts w:ascii="Arial" w:eastAsia="Times New Roman" w:hAnsi="Arial" w:cs="Arial"/>
          <w:sz w:val="24"/>
          <w:szCs w:val="24"/>
        </w:rPr>
        <w:t xml:space="preserve">, </w:t>
      </w:r>
      <w:hyperlink r:id="rId46" w:tgtFrame="_blank" w:history="1">
        <w:r w:rsidRPr="00260FC2">
          <w:rPr>
            <w:rFonts w:ascii="Arial" w:eastAsia="Times New Roman" w:hAnsi="Arial" w:cs="Arial"/>
            <w:b/>
            <w:color w:val="0000FF"/>
            <w:sz w:val="24"/>
            <w:szCs w:val="24"/>
          </w:rPr>
          <w:t>PRG</w:t>
        </w:r>
        <w:r w:rsidRPr="00260FC2">
          <w:rPr>
            <w:rFonts w:ascii="Arial" w:eastAsia="Times New Roman" w:hAnsi="Arial" w:cs="Arial"/>
            <w:color w:val="0000FF"/>
            <w:sz w:val="24"/>
            <w:szCs w:val="24"/>
          </w:rPr>
          <w:t xml:space="preserve"> – </w:t>
        </w:r>
        <w:r w:rsidRPr="00260FC2">
          <w:rPr>
            <w:rFonts w:ascii="Arial" w:eastAsia="Times New Roman" w:hAnsi="Arial" w:cs="Arial"/>
            <w:color w:val="0000FF"/>
            <w:sz w:val="24"/>
            <w:szCs w:val="24"/>
            <w:u w:val="single"/>
          </w:rPr>
          <w:t>post, redirect, get</w:t>
        </w:r>
      </w:hyperlink>
      <w:r w:rsidRPr="00260FC2">
        <w:rPr>
          <w:rFonts w:ascii="Arial" w:eastAsia="Times New Roman" w:hAnsi="Arial" w:cs="Arial"/>
          <w:sz w:val="24"/>
          <w:szCs w:val="24"/>
        </w:rPr>
        <w:t>. We’ll discuss that pattern more in the near future.</w:t>
      </w:r>
    </w:p>
    <w:p w14:paraId="707242D0" w14:textId="77777777" w:rsidR="00105A99" w:rsidRPr="00260FC2" w:rsidRDefault="00105A99" w:rsidP="00105A99">
      <w:pPr>
        <w:spacing w:before="100" w:beforeAutospacing="1" w:after="100" w:afterAutospacing="1" w:line="240" w:lineRule="auto"/>
        <w:rPr>
          <w:rFonts w:ascii="Arial" w:eastAsia="Times New Roman" w:hAnsi="Arial" w:cs="Arial"/>
          <w:sz w:val="10"/>
          <w:szCs w:val="24"/>
        </w:rPr>
      </w:pPr>
      <w:r w:rsidRPr="00260FC2">
        <w:rPr>
          <w:rFonts w:ascii="Arial" w:eastAsia="Times New Roman" w:hAnsi="Arial" w:cs="Arial"/>
          <w:sz w:val="10"/>
          <w:szCs w:val="24"/>
        </w:rPr>
        <w:t> </w:t>
      </w:r>
    </w:p>
    <w:p w14:paraId="6A7A1295" w14:textId="77777777" w:rsidR="00105A99" w:rsidRPr="00260FC2" w:rsidRDefault="00105A99" w:rsidP="003475E7">
      <w:pPr>
        <w:pStyle w:val="Heading2"/>
        <w:rPr>
          <w:rFonts w:ascii="Arial" w:hAnsi="Arial" w:cs="Arial"/>
          <w:color w:val="002060"/>
          <w:sz w:val="32"/>
          <w:szCs w:val="32"/>
        </w:rPr>
      </w:pPr>
      <w:r w:rsidRPr="00260FC2">
        <w:rPr>
          <w:rFonts w:ascii="Arial" w:hAnsi="Arial" w:cs="Arial"/>
          <w:color w:val="002060"/>
          <w:sz w:val="32"/>
          <w:szCs w:val="32"/>
        </w:rPr>
        <w:t>Testing your work</w:t>
      </w:r>
    </w:p>
    <w:p w14:paraId="6827C30E"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In a browser, test your work, by doing tasks that fulfill the use cases in the specifications.</w:t>
      </w:r>
    </w:p>
    <w:p w14:paraId="5872E3A0" w14:textId="77777777" w:rsidR="00105A99" w:rsidRPr="00260FC2" w:rsidRDefault="00105A99" w:rsidP="00105A99">
      <w:pPr>
        <w:spacing w:before="100" w:beforeAutospacing="1" w:after="100" w:afterAutospacing="1" w:line="240" w:lineRule="auto"/>
        <w:rPr>
          <w:rFonts w:ascii="Arial" w:eastAsia="Times New Roman" w:hAnsi="Arial" w:cs="Arial"/>
          <w:sz w:val="10"/>
          <w:szCs w:val="24"/>
        </w:rPr>
      </w:pPr>
      <w:r w:rsidRPr="00260FC2">
        <w:rPr>
          <w:rFonts w:ascii="Arial" w:eastAsia="Times New Roman" w:hAnsi="Arial" w:cs="Arial"/>
          <w:sz w:val="10"/>
          <w:szCs w:val="24"/>
        </w:rPr>
        <w:t> </w:t>
      </w:r>
    </w:p>
    <w:p w14:paraId="4A934E69" w14:textId="77777777" w:rsidR="00105A99" w:rsidRPr="00260FC2" w:rsidRDefault="00105A99" w:rsidP="003475E7">
      <w:pPr>
        <w:pStyle w:val="Heading2"/>
        <w:rPr>
          <w:rFonts w:ascii="Arial" w:hAnsi="Arial" w:cs="Arial"/>
          <w:color w:val="002060"/>
          <w:sz w:val="32"/>
          <w:szCs w:val="32"/>
        </w:rPr>
      </w:pPr>
      <w:r w:rsidRPr="00260FC2">
        <w:rPr>
          <w:rFonts w:ascii="Arial" w:hAnsi="Arial" w:cs="Arial"/>
          <w:color w:val="002060"/>
          <w:sz w:val="32"/>
          <w:szCs w:val="32"/>
        </w:rPr>
        <w:t>Reminder about academic honesty</w:t>
      </w:r>
    </w:p>
    <w:p w14:paraId="1033F175"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You must comply with the College’s academic honesty policy. Although you may interact and collaborate with others, </w:t>
      </w:r>
      <w:r w:rsidRPr="00260FC2">
        <w:rPr>
          <w:rFonts w:ascii="Arial" w:eastAsia="Times New Roman" w:hAnsi="Arial" w:cs="Arial"/>
          <w:i/>
          <w:iCs/>
          <w:sz w:val="24"/>
          <w:szCs w:val="24"/>
        </w:rPr>
        <w:t>you must submit your own work</w:t>
      </w:r>
      <w:r w:rsidRPr="00260FC2">
        <w:rPr>
          <w:rFonts w:ascii="Arial" w:eastAsia="Times New Roman" w:hAnsi="Arial" w:cs="Arial"/>
          <w:sz w:val="24"/>
          <w:szCs w:val="24"/>
        </w:rPr>
        <w:t>.</w:t>
      </w:r>
    </w:p>
    <w:p w14:paraId="33C2CAC7" w14:textId="77777777" w:rsidR="00105A99" w:rsidRPr="00260FC2" w:rsidRDefault="00105A99" w:rsidP="00105A99">
      <w:pPr>
        <w:spacing w:before="100" w:beforeAutospacing="1" w:after="100" w:afterAutospacing="1" w:line="240" w:lineRule="auto"/>
        <w:rPr>
          <w:rFonts w:ascii="Arial" w:eastAsia="Times New Roman" w:hAnsi="Arial" w:cs="Arial"/>
          <w:sz w:val="10"/>
          <w:szCs w:val="24"/>
        </w:rPr>
      </w:pPr>
    </w:p>
    <w:p w14:paraId="52EA13C0" w14:textId="77777777" w:rsidR="00105A99" w:rsidRPr="00260FC2" w:rsidRDefault="00105A99" w:rsidP="003475E7">
      <w:pPr>
        <w:pStyle w:val="Heading2"/>
        <w:rPr>
          <w:rFonts w:ascii="Arial" w:hAnsi="Arial" w:cs="Arial"/>
          <w:color w:val="002060"/>
          <w:sz w:val="32"/>
          <w:szCs w:val="32"/>
        </w:rPr>
      </w:pPr>
      <w:r w:rsidRPr="00260FC2">
        <w:rPr>
          <w:rFonts w:ascii="Arial" w:hAnsi="Arial" w:cs="Arial"/>
          <w:color w:val="002060"/>
          <w:sz w:val="32"/>
          <w:szCs w:val="32"/>
        </w:rPr>
        <w:t>Submitting your work</w:t>
      </w:r>
    </w:p>
    <w:p w14:paraId="79049652"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Here’s how to submit your work, before the due date and time:</w:t>
      </w:r>
    </w:p>
    <w:p w14:paraId="4007C55F" w14:textId="77777777" w:rsidR="00105A99"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1. Locate the folder that holds your solution files. In Solution Explorer, right-click the “Solution” item, and choose “Open Folder in File Explorer”.</w:t>
      </w:r>
    </w:p>
    <w:p w14:paraId="052B917A" w14:textId="77777777" w:rsidR="00260FC2" w:rsidRPr="00260FC2" w:rsidRDefault="00260FC2"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sz w:val="24"/>
          <w:szCs w:val="24"/>
        </w:rPr>
        <w:lastRenderedPageBreak/>
        <w:drawing>
          <wp:inline distT="0" distB="0" distL="0" distR="0" wp14:editId="392E2D06">
            <wp:extent cx="6949440" cy="4876911"/>
            <wp:effectExtent l="95250" t="57150" r="22860" b="57150"/>
            <wp:docPr id="35" name="Picture 35" descr="D:\SenecaCollege\INT422-BTI420\INT422-2164\Assignment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necaCollege\INT422-BTI420\INT422-2164\Assignments\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030642" cy="4933896"/>
                    </a:xfrm>
                    <a:prstGeom prst="rect">
                      <a:avLst/>
                    </a:prstGeom>
                    <a:noFill/>
                    <a:ln>
                      <a:noFill/>
                    </a:ln>
                    <a:effectLst>
                      <a:outerShdw blurRad="50800" dist="38100" dir="10800000" algn="r" rotWithShape="0">
                        <a:prstClr val="black">
                          <a:alpha val="40000"/>
                        </a:prstClr>
                      </a:outerShdw>
                    </a:effectLst>
                  </pic:spPr>
                </pic:pic>
              </a:graphicData>
            </a:graphic>
          </wp:inline>
        </w:drawing>
      </w:r>
    </w:p>
    <w:p w14:paraId="73789F21"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It has three  (or more) items: a Visual Studio Solution file, a folder that has your project’s source code, and a “packages” folder. </w:t>
      </w:r>
    </w:p>
    <w:p w14:paraId="757D9C76"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drawing>
          <wp:inline distT="0" distB="0" distL="0" distR="0" wp14:editId="23E7CC30">
            <wp:extent cx="6958857" cy="2179320"/>
            <wp:effectExtent l="95250" t="57150" r="13970" b="49530"/>
            <wp:docPr id="33" name="Picture 33" descr="assig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ssign1-4">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973090" cy="2183777"/>
                    </a:xfrm>
                    <a:prstGeom prst="rect">
                      <a:avLst/>
                    </a:prstGeom>
                    <a:noFill/>
                    <a:ln>
                      <a:noFill/>
                    </a:ln>
                    <a:effectLst>
                      <a:outerShdw blurRad="50800" dist="38100" dir="10800000" algn="r" rotWithShape="0">
                        <a:prstClr val="black">
                          <a:alpha val="40000"/>
                        </a:prstClr>
                      </a:outerShdw>
                    </a:effectLst>
                  </pic:spPr>
                </pic:pic>
              </a:graphicData>
            </a:graphic>
          </wp:inline>
        </w:drawing>
      </w:r>
    </w:p>
    <w:p w14:paraId="6EE85539"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621A5D5F"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lastRenderedPageBreak/>
        <w:t>Go UP one level.</w:t>
      </w:r>
    </w:p>
    <w:p w14:paraId="287CF47B" w14:textId="77777777" w:rsidR="00105A99"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2. Make a copy of the folder. This is the version that you will be uploading. </w:t>
      </w:r>
    </w:p>
    <w:p w14:paraId="5CBBECE5" w14:textId="77777777" w:rsidR="00EA001F" w:rsidRPr="00260FC2" w:rsidRDefault="00EA001F" w:rsidP="00105A99">
      <w:pPr>
        <w:spacing w:before="100" w:beforeAutospacing="1" w:after="100" w:afterAutospacing="1" w:line="240" w:lineRule="auto"/>
        <w:rPr>
          <w:rFonts w:ascii="Arial" w:eastAsia="Times New Roman" w:hAnsi="Arial" w:cs="Arial"/>
          <w:sz w:val="24"/>
          <w:szCs w:val="24"/>
        </w:rPr>
      </w:pPr>
    </w:p>
    <w:p w14:paraId="307C01B5"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noProof/>
          <w:color w:val="0000FF"/>
          <w:sz w:val="24"/>
          <w:szCs w:val="24"/>
        </w:rPr>
        <w:drawing>
          <wp:inline distT="0" distB="0" distL="0" distR="0" wp14:editId="151FEF96">
            <wp:extent cx="6983191" cy="2186940"/>
            <wp:effectExtent l="95250" t="57150" r="27305" b="60960"/>
            <wp:docPr id="34" name="Picture 34" descr="assig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ssign1-5">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017289" cy="2197619"/>
                    </a:xfrm>
                    <a:prstGeom prst="rect">
                      <a:avLst/>
                    </a:prstGeom>
                    <a:noFill/>
                    <a:ln>
                      <a:noFill/>
                    </a:ln>
                    <a:effectLst>
                      <a:outerShdw blurRad="50800" dist="38100" dir="10800000" algn="r" rotWithShape="0">
                        <a:prstClr val="black">
                          <a:alpha val="40000"/>
                        </a:prstClr>
                      </a:outerShdw>
                    </a:effectLst>
                  </pic:spPr>
                </pic:pic>
              </a:graphicData>
            </a:graphic>
          </wp:inline>
        </w:drawing>
      </w:r>
    </w:p>
    <w:p w14:paraId="205A418A"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 </w:t>
      </w:r>
    </w:p>
    <w:p w14:paraId="41911B3B"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3. Remove the “packages” folder from the copied folder; also, remove the “bin” and “obj” folders.</w:t>
      </w:r>
    </w:p>
    <w:p w14:paraId="76CE86F0" w14:textId="77777777" w:rsidR="00105A99" w:rsidRPr="00260FC2" w:rsidRDefault="00105A99" w:rsidP="00105A99">
      <w:pPr>
        <w:spacing w:before="100" w:beforeAutospacing="1" w:after="100" w:afterAutospacing="1" w:line="240" w:lineRule="auto"/>
        <w:rPr>
          <w:rFonts w:ascii="Arial" w:eastAsia="Times New Roman" w:hAnsi="Arial" w:cs="Arial"/>
          <w:sz w:val="24"/>
          <w:szCs w:val="24"/>
        </w:rPr>
      </w:pPr>
      <w:r w:rsidRPr="00260FC2">
        <w:rPr>
          <w:rFonts w:ascii="Arial" w:eastAsia="Times New Roman" w:hAnsi="Arial" w:cs="Arial"/>
          <w:sz w:val="24"/>
          <w:szCs w:val="24"/>
        </w:rPr>
        <w:t>4. Compress/zip the copied folder. The zip file SHOULD be about 1MB or less in size. If it isn’t, you haven’t followed the instructions properly.</w:t>
      </w:r>
    </w:p>
    <w:p w14:paraId="6C1BA397" w14:textId="77777777" w:rsidR="006C11D4" w:rsidRPr="00260FC2" w:rsidRDefault="00105A99" w:rsidP="00EA001F">
      <w:pPr>
        <w:spacing w:before="100" w:beforeAutospacing="1" w:after="100" w:afterAutospacing="1" w:line="240" w:lineRule="auto"/>
        <w:rPr>
          <w:rFonts w:ascii="Arial" w:hAnsi="Arial" w:cs="Arial"/>
          <w:sz w:val="24"/>
          <w:szCs w:val="24"/>
        </w:rPr>
      </w:pPr>
      <w:r w:rsidRPr="00260FC2">
        <w:rPr>
          <w:rFonts w:ascii="Arial" w:eastAsia="Times New Roman" w:hAnsi="Arial" w:cs="Arial"/>
          <w:sz w:val="24"/>
          <w:szCs w:val="24"/>
        </w:rPr>
        <w:t>5. Login to My.Seneca. Open the Web Programming on Windows course area. Click the “Assignments” link on the left-side navigator. Follow the link for this lab. Submit/upload your zip file. The page will accept three submissions, so if you upload, then decide to fix something and upload again, you can do so.</w:t>
      </w:r>
    </w:p>
    <w:sectPr w:rsidR="006C11D4" w:rsidRPr="00260FC2" w:rsidSect="00467799">
      <w:headerReference w:type="default" r:id="rId5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18467" w14:textId="77777777" w:rsidR="00876887" w:rsidRDefault="00876887" w:rsidP="009E1C94">
      <w:pPr>
        <w:spacing w:after="0" w:line="240" w:lineRule="auto"/>
      </w:pPr>
      <w:r>
        <w:separator/>
      </w:r>
    </w:p>
  </w:endnote>
  <w:endnote w:type="continuationSeparator" w:id="0">
    <w:p w14:paraId="56712428" w14:textId="77777777" w:rsidR="00876887" w:rsidRDefault="00876887" w:rsidP="009E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7FBAD" w14:textId="77777777" w:rsidR="00876887" w:rsidRDefault="00876887" w:rsidP="009E1C94">
      <w:pPr>
        <w:spacing w:after="0" w:line="240" w:lineRule="auto"/>
      </w:pPr>
      <w:r>
        <w:separator/>
      </w:r>
    </w:p>
  </w:footnote>
  <w:footnote w:type="continuationSeparator" w:id="0">
    <w:p w14:paraId="329ED8D7" w14:textId="77777777" w:rsidR="00876887" w:rsidRDefault="00876887" w:rsidP="009E1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274496"/>
      <w:docPartObj>
        <w:docPartGallery w:val="Page Numbers (Top of Page)"/>
        <w:docPartUnique/>
      </w:docPartObj>
    </w:sdtPr>
    <w:sdtEndPr>
      <w:rPr>
        <w:noProof/>
      </w:rPr>
    </w:sdtEndPr>
    <w:sdtContent>
      <w:p w14:paraId="6FE542AA" w14:textId="77ABCAD3" w:rsidR="009E1C94" w:rsidRDefault="009E1C94">
        <w:pPr>
          <w:pStyle w:val="Header"/>
          <w:jc w:val="right"/>
        </w:pPr>
        <w:r>
          <w:fldChar w:fldCharType="begin"/>
        </w:r>
        <w:r>
          <w:instrText xml:space="preserve"> PAGE   \* MERGEFORMAT </w:instrText>
        </w:r>
        <w:r>
          <w:fldChar w:fldCharType="separate"/>
        </w:r>
        <w:r w:rsidR="00A60DC8">
          <w:rPr>
            <w:noProof/>
          </w:rPr>
          <w:t>14</w:t>
        </w:r>
        <w:r>
          <w:rPr>
            <w:noProof/>
          </w:rPr>
          <w:fldChar w:fldCharType="end"/>
        </w:r>
      </w:p>
    </w:sdtContent>
  </w:sdt>
  <w:p w14:paraId="493B5E28" w14:textId="77777777" w:rsidR="009E1C94" w:rsidRDefault="009E1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7492"/>
    <w:multiLevelType w:val="multilevel"/>
    <w:tmpl w:val="D210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341D9"/>
    <w:multiLevelType w:val="multilevel"/>
    <w:tmpl w:val="A9E4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42EEE"/>
    <w:multiLevelType w:val="multilevel"/>
    <w:tmpl w:val="3DF07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B77E4"/>
    <w:multiLevelType w:val="multilevel"/>
    <w:tmpl w:val="4B7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55E6A"/>
    <w:multiLevelType w:val="multilevel"/>
    <w:tmpl w:val="AE9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67699"/>
    <w:multiLevelType w:val="multilevel"/>
    <w:tmpl w:val="568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650B4"/>
    <w:multiLevelType w:val="multilevel"/>
    <w:tmpl w:val="8F04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F0797"/>
    <w:multiLevelType w:val="multilevel"/>
    <w:tmpl w:val="951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5295F"/>
    <w:multiLevelType w:val="multilevel"/>
    <w:tmpl w:val="BE96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56DA5"/>
    <w:multiLevelType w:val="multilevel"/>
    <w:tmpl w:val="2ADC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6F2990"/>
    <w:multiLevelType w:val="multilevel"/>
    <w:tmpl w:val="7CA0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87F3E"/>
    <w:multiLevelType w:val="multilevel"/>
    <w:tmpl w:val="9D8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10"/>
  </w:num>
  <w:num w:numId="5">
    <w:abstractNumId w:val="4"/>
  </w:num>
  <w:num w:numId="6">
    <w:abstractNumId w:val="2"/>
  </w:num>
  <w:num w:numId="7">
    <w:abstractNumId w:val="7"/>
  </w:num>
  <w:num w:numId="8">
    <w:abstractNumId w:val="11"/>
  </w:num>
  <w:num w:numId="9">
    <w:abstractNumId w:val="6"/>
  </w:num>
  <w:num w:numId="10">
    <w:abstractNumId w:val="8"/>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B1"/>
    <w:rsid w:val="000A7CED"/>
    <w:rsid w:val="000F2827"/>
    <w:rsid w:val="00103882"/>
    <w:rsid w:val="00105A99"/>
    <w:rsid w:val="0012277A"/>
    <w:rsid w:val="00134210"/>
    <w:rsid w:val="001415CD"/>
    <w:rsid w:val="001718C7"/>
    <w:rsid w:val="001A6705"/>
    <w:rsid w:val="001B68EE"/>
    <w:rsid w:val="00227FAD"/>
    <w:rsid w:val="002337DE"/>
    <w:rsid w:val="00250AA2"/>
    <w:rsid w:val="00260FC2"/>
    <w:rsid w:val="00286145"/>
    <w:rsid w:val="002F4F6C"/>
    <w:rsid w:val="00333CF9"/>
    <w:rsid w:val="003475E7"/>
    <w:rsid w:val="003526E2"/>
    <w:rsid w:val="003C473C"/>
    <w:rsid w:val="004505AB"/>
    <w:rsid w:val="00467799"/>
    <w:rsid w:val="00592024"/>
    <w:rsid w:val="005D73F7"/>
    <w:rsid w:val="005E4F47"/>
    <w:rsid w:val="00612894"/>
    <w:rsid w:val="00633458"/>
    <w:rsid w:val="006C11D4"/>
    <w:rsid w:val="0071015B"/>
    <w:rsid w:val="007A5D3D"/>
    <w:rsid w:val="00847F0F"/>
    <w:rsid w:val="00876887"/>
    <w:rsid w:val="008B38B1"/>
    <w:rsid w:val="008D37AD"/>
    <w:rsid w:val="009C6759"/>
    <w:rsid w:val="009E1C94"/>
    <w:rsid w:val="00A00CC3"/>
    <w:rsid w:val="00A04A1B"/>
    <w:rsid w:val="00A60DC8"/>
    <w:rsid w:val="00AA7CF3"/>
    <w:rsid w:val="00B01F4A"/>
    <w:rsid w:val="00B65FDB"/>
    <w:rsid w:val="00B95E41"/>
    <w:rsid w:val="00BC2F70"/>
    <w:rsid w:val="00C65B6A"/>
    <w:rsid w:val="00CC0394"/>
    <w:rsid w:val="00CF601C"/>
    <w:rsid w:val="00D26188"/>
    <w:rsid w:val="00D975B9"/>
    <w:rsid w:val="00DA2A8A"/>
    <w:rsid w:val="00DC7988"/>
    <w:rsid w:val="00E52C42"/>
    <w:rsid w:val="00E64DEE"/>
    <w:rsid w:val="00EA001F"/>
    <w:rsid w:val="00ED0E81"/>
    <w:rsid w:val="00ED46A3"/>
    <w:rsid w:val="00F6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C556"/>
  <w15:chartTrackingRefBased/>
  <w15:docId w15:val="{E0D2C6C4-0BF7-49FC-BD86-47B4B9D3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05A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05A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05A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05A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A9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05A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5A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105A99"/>
  </w:style>
  <w:style w:type="character" w:styleId="Emphasis">
    <w:name w:val="Emphasis"/>
    <w:basedOn w:val="DefaultParagraphFont"/>
    <w:uiPriority w:val="20"/>
    <w:qFormat/>
    <w:rsid w:val="00105A99"/>
    <w:rPr>
      <w:i/>
      <w:iCs/>
    </w:rPr>
  </w:style>
  <w:style w:type="character" w:styleId="Hyperlink">
    <w:name w:val="Hyperlink"/>
    <w:basedOn w:val="DefaultParagraphFont"/>
    <w:uiPriority w:val="99"/>
    <w:semiHidden/>
    <w:unhideWhenUsed/>
    <w:rsid w:val="00105A99"/>
    <w:rPr>
      <w:color w:val="0000FF"/>
      <w:u w:val="single"/>
    </w:rPr>
  </w:style>
  <w:style w:type="character" w:styleId="Strong">
    <w:name w:val="Strong"/>
    <w:basedOn w:val="DefaultParagraphFont"/>
    <w:uiPriority w:val="22"/>
    <w:qFormat/>
    <w:rsid w:val="00105A99"/>
    <w:rPr>
      <w:b/>
      <w:bCs/>
    </w:rPr>
  </w:style>
  <w:style w:type="character" w:customStyle="1" w:styleId="Heading5Char">
    <w:name w:val="Heading 5 Char"/>
    <w:basedOn w:val="DefaultParagraphFont"/>
    <w:link w:val="Heading5"/>
    <w:uiPriority w:val="9"/>
    <w:rsid w:val="00105A99"/>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105A9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05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A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2A8A"/>
    <w:pPr>
      <w:ind w:left="720"/>
      <w:contextualSpacing/>
    </w:pPr>
  </w:style>
  <w:style w:type="paragraph" w:styleId="Header">
    <w:name w:val="header"/>
    <w:basedOn w:val="Normal"/>
    <w:link w:val="HeaderChar"/>
    <w:uiPriority w:val="99"/>
    <w:unhideWhenUsed/>
    <w:rsid w:val="009E1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94"/>
  </w:style>
  <w:style w:type="paragraph" w:styleId="Footer">
    <w:name w:val="footer"/>
    <w:basedOn w:val="Normal"/>
    <w:link w:val="FooterChar"/>
    <w:uiPriority w:val="99"/>
    <w:unhideWhenUsed/>
    <w:rsid w:val="009E1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94"/>
  </w:style>
  <w:style w:type="paragraph" w:styleId="BalloonText">
    <w:name w:val="Balloon Text"/>
    <w:basedOn w:val="Normal"/>
    <w:link w:val="BalloonTextChar"/>
    <w:uiPriority w:val="99"/>
    <w:semiHidden/>
    <w:unhideWhenUsed/>
    <w:rsid w:val="003475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5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39458">
      <w:bodyDiv w:val="1"/>
      <w:marLeft w:val="0"/>
      <w:marRight w:val="0"/>
      <w:marTop w:val="0"/>
      <w:marBottom w:val="0"/>
      <w:divBdr>
        <w:top w:val="none" w:sz="0" w:space="0" w:color="auto"/>
        <w:left w:val="none" w:sz="0" w:space="0" w:color="auto"/>
        <w:bottom w:val="none" w:sz="0" w:space="0" w:color="auto"/>
        <w:right w:val="none" w:sz="0" w:space="0" w:color="auto"/>
      </w:divBdr>
      <w:divsChild>
        <w:div w:id="1744793655">
          <w:marLeft w:val="0"/>
          <w:marRight w:val="0"/>
          <w:marTop w:val="0"/>
          <w:marBottom w:val="0"/>
          <w:divBdr>
            <w:top w:val="none" w:sz="0" w:space="0" w:color="auto"/>
            <w:left w:val="none" w:sz="0" w:space="0" w:color="auto"/>
            <w:bottom w:val="none" w:sz="0" w:space="0" w:color="auto"/>
            <w:right w:val="none" w:sz="0" w:space="0" w:color="auto"/>
          </w:divBdr>
          <w:divsChild>
            <w:div w:id="107990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193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69951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477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30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3139608">
      <w:bodyDiv w:val="1"/>
      <w:marLeft w:val="0"/>
      <w:marRight w:val="0"/>
      <w:marTop w:val="0"/>
      <w:marBottom w:val="0"/>
      <w:divBdr>
        <w:top w:val="none" w:sz="0" w:space="0" w:color="auto"/>
        <w:left w:val="none" w:sz="0" w:space="0" w:color="auto"/>
        <w:bottom w:val="none" w:sz="0" w:space="0" w:color="auto"/>
        <w:right w:val="none" w:sz="0" w:space="0" w:color="auto"/>
      </w:divBdr>
      <w:divsChild>
        <w:div w:id="1558004800">
          <w:marLeft w:val="0"/>
          <w:marRight w:val="0"/>
          <w:marTop w:val="0"/>
          <w:marBottom w:val="0"/>
          <w:divBdr>
            <w:top w:val="none" w:sz="0" w:space="0" w:color="auto"/>
            <w:left w:val="none" w:sz="0" w:space="0" w:color="auto"/>
            <w:bottom w:val="none" w:sz="0" w:space="0" w:color="auto"/>
            <w:right w:val="none" w:sz="0" w:space="0" w:color="auto"/>
          </w:divBdr>
          <w:divsChild>
            <w:div w:id="185218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8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41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571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9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etermcintyre.files.wordpress.com/2016/01/assign1-12.png" TargetMode="External"/><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hyperlink" Target="https://petermcintyre.files.wordpress.com/2016/01/assign1-5.pn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petermcintyre.files.wordpress.com/2016/01/assign1-11.png" TargetMode="External"/><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hyperlink" Target="https://msdn.microsoft.com/en-us/library/ms173115.aspx"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petermcintyre.files.wordpress.com/2016/01/assign1-15.png" TargetMode="External"/><Relationship Id="rId27" Type="http://schemas.openxmlformats.org/officeDocument/2006/relationships/hyperlink" Target="https://petermcintyre.files.wordpress.com/2016/01/assign1-17.png" TargetMode="External"/><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s://petermcintyre.files.wordpress.com/2016/01/assign1-4.png" TargetMode="External"/><Relationship Id="rId8" Type="http://schemas.openxmlformats.org/officeDocument/2006/relationships/hyperlink" Target="https://petermcintyre.files.wordpress.com/2016/01/assign1-2.png" TargetMode="External"/><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hyperlink" Target="https://msdn.microsoft.com/en-us/library/system.web.mvc.html.linkextensions.actionlink%28v=vs.118%29.aspx" TargetMode="External"/><Relationship Id="rId17" Type="http://schemas.openxmlformats.org/officeDocument/2006/relationships/image" Target="media/image8.png"/><Relationship Id="rId25" Type="http://schemas.openxmlformats.org/officeDocument/2006/relationships/hyperlink" Target="https://msdn.microsoft.com/en-us/library/bb384054.aspx"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wikiwand.com/en/Post/Redirect/Get" TargetMode="External"/><Relationship Id="rId20" Type="http://schemas.openxmlformats.org/officeDocument/2006/relationships/image" Target="media/image10.png"/><Relationship Id="rId41" Type="http://schemas.openxmlformats.org/officeDocument/2006/relationships/image" Target="media/image2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28</Pages>
  <Words>3364</Words>
  <Characters>19178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A1 - INT422</vt:lpstr>
    </vt:vector>
  </TitlesOfParts>
  <Company/>
  <LinksUpToDate>false</LinksUpToDate>
  <CharactersWithSpaces>22498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A1 - INT422</dc:title>
  <dc:subject/>
  <dc:creator>Wei Song</dc:creator>
  <cp:keywords/>
  <dc:description/>
  <cp:lastModifiedBy>Wei Song</cp:lastModifiedBy>
  <cp:revision>8</cp:revision>
  <cp:lastPrinted>2016-05-07T22:05:00Z</cp:lastPrinted>
  <dcterms:created xsi:type="dcterms:W3CDTF">2016-09-03T17:00:00Z</dcterms:created>
  <dcterms:modified xsi:type="dcterms:W3CDTF">2017-05-11T12:02:00Z</dcterms:modified>
</cp:coreProperties>
</file>